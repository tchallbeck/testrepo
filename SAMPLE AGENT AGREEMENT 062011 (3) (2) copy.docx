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4869F" w14:textId="3D410729" w:rsidR="000D28D8" w:rsidRPr="006D20C0" w:rsidRDefault="003F7B5D" w:rsidP="006D20C0">
      <w:pPr>
        <w:widowControl w:val="0"/>
        <w:jc w:val="both"/>
        <w:rPr>
          <w:b/>
          <w:sz w:val="48"/>
        </w:rPr>
      </w:pPr>
      <w:r>
        <w:rPr>
          <w:b/>
          <w:noProof/>
          <w:sz w:val="48"/>
        </w:rPr>
        <w:drawing>
          <wp:anchor distT="0" distB="0" distL="114300" distR="114300" simplePos="0" relativeHeight="251659264" behindDoc="0" locked="0" layoutInCell="1" allowOverlap="1" wp14:anchorId="47628B54" wp14:editId="3492A464">
            <wp:simplePos x="0" y="0"/>
            <wp:positionH relativeFrom="column">
              <wp:posOffset>1724660</wp:posOffset>
            </wp:positionH>
            <wp:positionV relativeFrom="paragraph">
              <wp:posOffset>189230</wp:posOffset>
            </wp:positionV>
            <wp:extent cx="2555875" cy="2108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55875" cy="2108200"/>
                    </a:xfrm>
                    <a:prstGeom prst="rect">
                      <a:avLst/>
                    </a:prstGeom>
                  </pic:spPr>
                </pic:pic>
              </a:graphicData>
            </a:graphic>
            <wp14:sizeRelH relativeFrom="margin">
              <wp14:pctWidth>0</wp14:pctWidth>
            </wp14:sizeRelH>
          </wp:anchor>
        </w:drawing>
      </w:r>
    </w:p>
    <w:p w14:paraId="377D3B15" w14:textId="77777777" w:rsidR="000D28D8" w:rsidRPr="00DB09C1" w:rsidRDefault="000D28D8">
      <w:pPr>
        <w:widowControl w:val="0"/>
        <w:jc w:val="center"/>
        <w:rPr>
          <w:rFonts w:asciiTheme="minorHAnsi" w:hAnsiTheme="minorHAnsi"/>
          <w:b/>
          <w:sz w:val="48"/>
        </w:rPr>
      </w:pPr>
      <w:r w:rsidRPr="00DB09C1">
        <w:rPr>
          <w:rFonts w:asciiTheme="minorHAnsi" w:hAnsiTheme="minorHAnsi"/>
          <w:b/>
          <w:sz w:val="48"/>
        </w:rPr>
        <w:t>AGENT AGREEMENT</w:t>
      </w:r>
    </w:p>
    <w:p w14:paraId="5A506CBE" w14:textId="77777777" w:rsidR="000D28D8" w:rsidRPr="00DB09C1" w:rsidRDefault="000D28D8">
      <w:pPr>
        <w:widowControl w:val="0"/>
        <w:jc w:val="center"/>
        <w:rPr>
          <w:rFonts w:asciiTheme="minorHAnsi" w:hAnsiTheme="minorHAnsi"/>
          <w:b/>
          <w:sz w:val="48"/>
        </w:rPr>
      </w:pPr>
    </w:p>
    <w:p w14:paraId="5A68A63D" w14:textId="5E274608" w:rsidR="000D28D8" w:rsidRPr="00DB09C1" w:rsidRDefault="00591F10">
      <w:pPr>
        <w:widowControl w:val="0"/>
        <w:jc w:val="center"/>
        <w:rPr>
          <w:rFonts w:asciiTheme="minorHAnsi" w:hAnsiTheme="minorHAnsi"/>
          <w:b/>
          <w:smallCaps/>
          <w:sz w:val="32"/>
        </w:rPr>
      </w:pPr>
      <w:ins w:id="0" w:author="Stillman Maxon" w:date="2019-10-17T13:54:00Z">
        <w:r>
          <w:t>Octo</w:t>
        </w:r>
      </w:ins>
      <w:ins w:id="1" w:author="Stillman Maxon" w:date="2019-10-17T13:55:00Z">
        <w:r>
          <w:t>ber 17, 2019</w:t>
        </w:r>
      </w:ins>
    </w:p>
    <w:p w14:paraId="7BBE5D9B" w14:textId="77777777" w:rsidR="000D28D8" w:rsidRPr="00DB09C1" w:rsidRDefault="000D28D8">
      <w:pPr>
        <w:widowControl w:val="0"/>
        <w:jc w:val="center"/>
        <w:rPr>
          <w:rFonts w:asciiTheme="minorHAnsi" w:hAnsiTheme="minorHAnsi"/>
          <w:b/>
          <w:smallCaps/>
          <w:sz w:val="32"/>
        </w:rPr>
      </w:pPr>
    </w:p>
    <w:p w14:paraId="5119EF48" w14:textId="77777777" w:rsidR="000D28D8" w:rsidRPr="00DB09C1" w:rsidRDefault="000D28D8">
      <w:pPr>
        <w:widowControl w:val="0"/>
        <w:jc w:val="center"/>
        <w:rPr>
          <w:rFonts w:asciiTheme="minorHAnsi" w:hAnsiTheme="minorHAnsi"/>
          <w:b/>
          <w:smallCaps/>
          <w:sz w:val="48"/>
        </w:rPr>
      </w:pPr>
      <w:r w:rsidRPr="00DB09C1">
        <w:rPr>
          <w:rFonts w:asciiTheme="minorHAnsi" w:hAnsiTheme="minorHAnsi"/>
          <w:b/>
          <w:smallCaps/>
          <w:sz w:val="32"/>
        </w:rPr>
        <w:t>between</w:t>
      </w:r>
    </w:p>
    <w:p w14:paraId="6AFD6D41" w14:textId="77777777" w:rsidR="000D28D8" w:rsidRPr="00DB09C1" w:rsidRDefault="000D28D8">
      <w:pPr>
        <w:widowControl w:val="0"/>
        <w:jc w:val="center"/>
        <w:rPr>
          <w:rFonts w:asciiTheme="minorHAnsi" w:hAnsiTheme="minorHAnsi"/>
          <w:b/>
          <w:smallCaps/>
          <w:sz w:val="48"/>
        </w:rPr>
      </w:pPr>
    </w:p>
    <w:p w14:paraId="17553720" w14:textId="0AE13BEA" w:rsidR="000D28D8" w:rsidRPr="00DB09C1" w:rsidRDefault="00F8189D">
      <w:pPr>
        <w:widowControl w:val="0"/>
        <w:jc w:val="center"/>
        <w:rPr>
          <w:rFonts w:asciiTheme="minorHAnsi" w:hAnsiTheme="minorHAnsi"/>
          <w:b/>
          <w:smallCaps/>
          <w:sz w:val="48"/>
        </w:rPr>
      </w:pPr>
      <w:r>
        <w:t>Hemp Logic</w:t>
      </w:r>
      <w:bookmarkStart w:id="2" w:name="_GoBack"/>
      <w:bookmarkEnd w:id="2"/>
      <w:r w:rsidR="000D28D8" w:rsidRPr="00DB09C1">
        <w:rPr>
          <w:rFonts w:asciiTheme="minorHAnsi" w:hAnsiTheme="minorHAnsi"/>
          <w:b/>
          <w:smallCaps/>
          <w:sz w:val="48"/>
        </w:rPr>
        <w:t>, LLC</w:t>
      </w:r>
    </w:p>
    <w:p w14:paraId="3B30784E" w14:textId="77777777" w:rsidR="000D28D8" w:rsidRPr="00DB09C1" w:rsidRDefault="000D28D8">
      <w:pPr>
        <w:widowControl w:val="0"/>
        <w:jc w:val="center"/>
        <w:rPr>
          <w:rFonts w:asciiTheme="minorHAnsi" w:hAnsiTheme="minorHAnsi"/>
          <w:b/>
          <w:smallCaps/>
          <w:sz w:val="48"/>
        </w:rPr>
      </w:pPr>
    </w:p>
    <w:p w14:paraId="4D840C38" w14:textId="77777777" w:rsidR="000D28D8" w:rsidRPr="00DB09C1" w:rsidRDefault="000D28D8">
      <w:pPr>
        <w:widowControl w:val="0"/>
        <w:jc w:val="center"/>
        <w:rPr>
          <w:rFonts w:asciiTheme="minorHAnsi" w:hAnsiTheme="minorHAnsi"/>
          <w:b/>
          <w:smallCaps/>
          <w:sz w:val="48"/>
        </w:rPr>
      </w:pPr>
      <w:r w:rsidRPr="00DB09C1">
        <w:rPr>
          <w:rFonts w:asciiTheme="minorHAnsi" w:hAnsiTheme="minorHAnsi"/>
          <w:b/>
          <w:smallCaps/>
          <w:sz w:val="28"/>
        </w:rPr>
        <w:t>and</w:t>
      </w:r>
    </w:p>
    <w:p w14:paraId="5DD5AFE9" w14:textId="77777777" w:rsidR="000D28D8" w:rsidRPr="00DB09C1" w:rsidRDefault="000D28D8">
      <w:pPr>
        <w:widowControl w:val="0"/>
        <w:jc w:val="center"/>
        <w:rPr>
          <w:rFonts w:asciiTheme="minorHAnsi" w:hAnsiTheme="minorHAnsi"/>
          <w:b/>
          <w:smallCaps/>
          <w:sz w:val="48"/>
        </w:rPr>
      </w:pPr>
      <w:bookmarkStart w:id="3" w:name="QuickMark_1"/>
      <w:bookmarkEnd w:id="3"/>
    </w:p>
    <w:p w14:paraId="69CA693D" w14:textId="274391FB" w:rsidR="000D28D8" w:rsidRPr="00DB09C1" w:rsidRDefault="00591F10">
      <w:pPr>
        <w:widowControl w:val="0"/>
        <w:jc w:val="center"/>
        <w:rPr>
          <w:rFonts w:asciiTheme="minorHAnsi" w:hAnsiTheme="minorHAnsi"/>
          <w:b/>
          <w:smallCaps/>
          <w:sz w:val="48"/>
        </w:rPr>
      </w:pPr>
      <w:ins w:id="4" w:author="Stillman Maxon" w:date="2019-10-17T13:55:00Z">
        <w:r>
          <w:t xml:space="preserve">Larry </w:t>
        </w:r>
        <w:proofErr w:type="spellStart"/>
        <w:r>
          <w:t>Klunk</w:t>
        </w:r>
      </w:ins>
      <w:proofErr w:type="spellEnd"/>
      <w:del w:id="5" w:author="Stillman Maxon" w:date="2019-10-17T13:55:00Z">
        <w:r w:rsidR="000D28D8" w:rsidRPr="00DB09C1" w:rsidDel="00591F10">
          <w:rPr>
            <w:rFonts w:asciiTheme="minorHAnsi" w:hAnsiTheme="minorHAnsi"/>
            <w:b/>
            <w:smallCaps/>
            <w:sz w:val="48"/>
          </w:rPr>
          <w:delText>&lt;&lt;Agent Name&gt;&gt;</w:delText>
        </w:r>
      </w:del>
    </w:p>
    <w:p w14:paraId="15344312" w14:textId="002469C8" w:rsidR="000D28D8" w:rsidRPr="00DB09C1" w:rsidRDefault="000D28D8">
      <w:pPr>
        <w:pStyle w:val="Title"/>
        <w:rPr>
          <w:rFonts w:asciiTheme="minorHAnsi" w:hAnsiTheme="minorHAnsi"/>
          <w:sz w:val="44"/>
        </w:rPr>
      </w:pPr>
      <w:del w:id="6" w:author="Stillman Maxon" w:date="2019-10-10T13:20:00Z">
        <w:r w:rsidRPr="00DB09C1" w:rsidDel="00EF2A36">
          <w:rPr>
            <w:rFonts w:asciiTheme="minorHAnsi" w:hAnsiTheme="minorHAnsi"/>
            <w:sz w:val="44"/>
          </w:rPr>
          <w:lastRenderedPageBreak/>
          <w:delText>Lightyear</w:delText>
        </w:r>
      </w:del>
      <w:ins w:id="7" w:author="Stillman Maxon" w:date="2019-10-10T13:20:00Z">
        <w:r w:rsidR="00EF2A36">
          <w:rPr>
            <w:rFonts w:asciiTheme="minorHAnsi" w:hAnsiTheme="minorHAnsi"/>
            <w:sz w:val="44"/>
          </w:rPr>
          <w:t>Hemp Logic</w:t>
        </w:r>
      </w:ins>
      <w:del w:id="8" w:author="Stillman Maxon" w:date="2019-10-10T13:21:00Z">
        <w:r w:rsidRPr="00DB09C1" w:rsidDel="00EF2A36">
          <w:rPr>
            <w:rFonts w:asciiTheme="minorHAnsi" w:hAnsiTheme="minorHAnsi"/>
            <w:sz w:val="44"/>
          </w:rPr>
          <w:delText xml:space="preserve"> Network Solutions</w:delText>
        </w:r>
      </w:del>
      <w:r w:rsidRPr="00DB09C1">
        <w:rPr>
          <w:rFonts w:asciiTheme="minorHAnsi" w:hAnsiTheme="minorHAnsi"/>
          <w:sz w:val="44"/>
        </w:rPr>
        <w:t>, LLC</w:t>
      </w:r>
    </w:p>
    <w:p w14:paraId="10FDD153" w14:textId="77777777" w:rsidR="000D28D8"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14:paraId="74541113" w14:textId="77777777" w:rsidR="000D28D8" w:rsidRPr="00DB09C1" w:rsidRDefault="000D28D8">
      <w:pPr>
        <w:pStyle w:val="Subtitle"/>
        <w:rPr>
          <w:rFonts w:asciiTheme="minorHAnsi" w:hAnsiTheme="minorHAnsi"/>
        </w:rPr>
      </w:pPr>
      <w:r w:rsidRPr="00DB09C1">
        <w:rPr>
          <w:rFonts w:asciiTheme="minorHAnsi" w:hAnsiTheme="minorHAnsi"/>
        </w:rPr>
        <w:t>AGENT AGREEMENT</w:t>
      </w:r>
    </w:p>
    <w:p w14:paraId="58200162" w14:textId="77777777" w:rsidR="000D28D8"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b/>
          <w:szCs w:val="24"/>
        </w:rPr>
      </w:pPr>
    </w:p>
    <w:p w14:paraId="5EE1F3A0" w14:textId="77777777" w:rsidR="0020287D" w:rsidRDefault="0020287D">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b/>
          <w:szCs w:val="24"/>
        </w:rPr>
      </w:pPr>
    </w:p>
    <w:p w14:paraId="1D4C37F7" w14:textId="77777777" w:rsidR="0020287D" w:rsidRDefault="0020287D">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b/>
          <w:szCs w:val="24"/>
        </w:rPr>
      </w:pPr>
    </w:p>
    <w:p w14:paraId="100BB55B" w14:textId="77777777" w:rsidR="0020287D" w:rsidRDefault="0020287D">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b/>
          <w:szCs w:val="24"/>
        </w:rPr>
      </w:pPr>
    </w:p>
    <w:p w14:paraId="2C39277F" w14:textId="77777777" w:rsidR="0020287D" w:rsidRPr="00DB09C1" w:rsidRDefault="0020287D">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b/>
          <w:szCs w:val="24"/>
        </w:rPr>
      </w:pPr>
    </w:p>
    <w:p w14:paraId="27ACF8E6" w14:textId="6DA0B642"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Cs w:val="24"/>
        </w:rPr>
        <w:tab/>
      </w:r>
      <w:r w:rsidR="00457F64" w:rsidRPr="00DB09C1">
        <w:rPr>
          <w:rFonts w:asciiTheme="minorHAnsi" w:hAnsiTheme="minorHAnsi"/>
          <w:szCs w:val="24"/>
        </w:rPr>
        <w:tab/>
      </w:r>
      <w:r w:rsidRPr="00DB09C1">
        <w:rPr>
          <w:rFonts w:asciiTheme="minorHAnsi" w:hAnsiTheme="minorHAnsi"/>
          <w:sz w:val="22"/>
          <w:szCs w:val="22"/>
        </w:rPr>
        <w:t xml:space="preserve">This is an Agent Agreement (the "Agreement") dated as of </w:t>
      </w:r>
      <w:ins w:id="9" w:author="Stillman Maxon" w:date="2019-10-17T13:57:00Z">
        <w:r w:rsidR="00591F10">
          <w:t>October 17, 2019</w:t>
        </w:r>
      </w:ins>
      <w:del w:id="10" w:author="Stillman Maxon" w:date="2019-10-17T13:57:00Z">
        <w:r w:rsidRPr="00DB09C1" w:rsidDel="00591F10">
          <w:rPr>
            <w:rFonts w:asciiTheme="minorHAnsi" w:hAnsiTheme="minorHAnsi"/>
            <w:b/>
            <w:bCs/>
            <w:sz w:val="22"/>
            <w:szCs w:val="22"/>
          </w:rPr>
          <w:delText>[Date]</w:delText>
        </w:r>
      </w:del>
      <w:r w:rsidRPr="00DB09C1">
        <w:rPr>
          <w:rFonts w:asciiTheme="minorHAnsi" w:hAnsiTheme="minorHAnsi"/>
          <w:sz w:val="22"/>
          <w:szCs w:val="22"/>
        </w:rPr>
        <w:t xml:space="preserve">, between </w:t>
      </w:r>
      <w:ins w:id="11" w:author="Stillman Maxon" w:date="2019-10-10T13:18:00Z">
        <w:r w:rsidR="00EF2A36">
          <w:t>Hemp Logic</w:t>
        </w:r>
      </w:ins>
      <w:ins w:id="12" w:author="Stillman Maxon" w:date="2019-10-10T13:19:00Z">
        <w:r w:rsidR="00EF2A36">
          <w:t>, LLC</w:t>
        </w:r>
      </w:ins>
      <w:del w:id="13" w:author="Stillman Maxon" w:date="2019-10-10T13:18:00Z">
        <w:r w:rsidRPr="00DB09C1" w:rsidDel="00EF2A36">
          <w:rPr>
            <w:rFonts w:asciiTheme="minorHAnsi" w:hAnsiTheme="minorHAnsi"/>
            <w:b/>
            <w:sz w:val="22"/>
            <w:szCs w:val="22"/>
          </w:rPr>
          <w:delText>Lightyear Network Solutions, LLC</w:delText>
        </w:r>
      </w:del>
      <w:r w:rsidRPr="00DB09C1">
        <w:rPr>
          <w:rFonts w:asciiTheme="minorHAnsi" w:hAnsiTheme="minorHAnsi"/>
          <w:b/>
          <w:sz w:val="22"/>
          <w:szCs w:val="22"/>
        </w:rPr>
        <w:t xml:space="preserve"> ("</w:t>
      </w:r>
      <w:ins w:id="14" w:author="Stillman Maxon" w:date="2019-10-10T13:19:00Z">
        <w:r w:rsidR="00EF2A36">
          <w:t>Hemp Logic</w:t>
        </w:r>
      </w:ins>
      <w:del w:id="15" w:author="Stillman Maxon" w:date="2019-10-10T13:19:00Z">
        <w:r w:rsidRPr="00DB09C1" w:rsidDel="00EF2A36">
          <w:rPr>
            <w:rFonts w:asciiTheme="minorHAnsi" w:hAnsiTheme="minorHAnsi"/>
            <w:sz w:val="22"/>
            <w:szCs w:val="22"/>
          </w:rPr>
          <w:delText>Lightyear</w:delText>
        </w:r>
      </w:del>
      <w:r w:rsidRPr="00DB09C1">
        <w:rPr>
          <w:rFonts w:asciiTheme="minorHAnsi" w:hAnsiTheme="minorHAnsi"/>
          <w:b/>
          <w:sz w:val="22"/>
          <w:szCs w:val="22"/>
        </w:rPr>
        <w:t>"),</w:t>
      </w:r>
      <w:r w:rsidRPr="00DB09C1">
        <w:rPr>
          <w:rFonts w:asciiTheme="minorHAnsi" w:hAnsiTheme="minorHAnsi"/>
          <w:sz w:val="22"/>
          <w:szCs w:val="22"/>
        </w:rPr>
        <w:t xml:space="preserve"> a </w:t>
      </w:r>
      <w:ins w:id="16" w:author="Stillman Maxon" w:date="2019-10-10T13:19:00Z">
        <w:r w:rsidR="00EF2A36">
          <w:t>Texas</w:t>
        </w:r>
      </w:ins>
      <w:del w:id="17" w:author="Stillman Maxon" w:date="2019-10-10T13:19:00Z">
        <w:r w:rsidRPr="00DB09C1" w:rsidDel="00EF2A36">
          <w:rPr>
            <w:rFonts w:asciiTheme="minorHAnsi" w:hAnsiTheme="minorHAnsi"/>
            <w:sz w:val="22"/>
            <w:szCs w:val="22"/>
          </w:rPr>
          <w:delText>Kentucky</w:delText>
        </w:r>
      </w:del>
      <w:r w:rsidRPr="00DB09C1">
        <w:rPr>
          <w:rFonts w:asciiTheme="minorHAnsi" w:hAnsiTheme="minorHAnsi"/>
          <w:sz w:val="22"/>
          <w:szCs w:val="22"/>
        </w:rPr>
        <w:t xml:space="preserve"> limited liability company, and</w:t>
      </w:r>
      <w:ins w:id="18" w:author="Stillman Maxon" w:date="2019-10-17T13:57:00Z">
        <w:r w:rsidR="00591F10">
          <w:t xml:space="preserve"> Larry </w:t>
        </w:r>
        <w:proofErr w:type="spellStart"/>
        <w:r w:rsidR="00591F10">
          <w:t>Klunk</w:t>
        </w:r>
      </w:ins>
      <w:proofErr w:type="spellEnd"/>
      <w:del w:id="19" w:author="Stillman Maxon" w:date="2019-10-17T13:57:00Z">
        <w:r w:rsidRPr="00DB09C1" w:rsidDel="00591F10">
          <w:rPr>
            <w:rFonts w:asciiTheme="minorHAnsi" w:hAnsiTheme="minorHAnsi"/>
            <w:sz w:val="22"/>
            <w:szCs w:val="22"/>
          </w:rPr>
          <w:delText xml:space="preserve">  </w:delText>
        </w:r>
        <w:r w:rsidR="00E24727" w:rsidRPr="00DB09C1" w:rsidDel="00591F10">
          <w:rPr>
            <w:rFonts w:asciiTheme="minorHAnsi" w:hAnsiTheme="minorHAnsi"/>
            <w:b/>
            <w:bCs/>
            <w:sz w:val="22"/>
            <w:szCs w:val="22"/>
          </w:rPr>
          <w:fldChar w:fldCharType="begin"/>
        </w:r>
        <w:r w:rsidRPr="00DB09C1" w:rsidDel="00591F10">
          <w:rPr>
            <w:rFonts w:asciiTheme="minorHAnsi" w:hAnsiTheme="minorHAnsi"/>
            <w:b/>
            <w:bCs/>
            <w:sz w:val="22"/>
            <w:szCs w:val="22"/>
          </w:rPr>
          <w:delInstrText xml:space="preserve"> MERGEFIELD Current_Name </w:delInstrText>
        </w:r>
        <w:r w:rsidR="00E24727" w:rsidRPr="00DB09C1" w:rsidDel="00591F10">
          <w:rPr>
            <w:rFonts w:asciiTheme="minorHAnsi" w:hAnsiTheme="minorHAnsi"/>
            <w:b/>
            <w:bCs/>
            <w:sz w:val="22"/>
            <w:szCs w:val="22"/>
          </w:rPr>
          <w:fldChar w:fldCharType="separate"/>
        </w:r>
        <w:r w:rsidRPr="00DB09C1" w:rsidDel="00591F10">
          <w:rPr>
            <w:rFonts w:asciiTheme="minorHAnsi" w:hAnsiTheme="minorHAnsi"/>
            <w:b/>
            <w:bCs/>
            <w:noProof/>
            <w:sz w:val="22"/>
            <w:szCs w:val="22"/>
          </w:rPr>
          <w:delText>«Current_Name»</w:delText>
        </w:r>
        <w:r w:rsidR="00E24727" w:rsidRPr="00DB09C1" w:rsidDel="00591F10">
          <w:rPr>
            <w:rFonts w:asciiTheme="minorHAnsi" w:hAnsiTheme="minorHAnsi"/>
            <w:b/>
            <w:bCs/>
            <w:sz w:val="22"/>
            <w:szCs w:val="22"/>
          </w:rPr>
          <w:fldChar w:fldCharType="end"/>
        </w:r>
      </w:del>
      <w:r w:rsidRPr="00DB09C1">
        <w:rPr>
          <w:rFonts w:asciiTheme="minorHAnsi" w:hAnsiTheme="minorHAnsi"/>
          <w:sz w:val="22"/>
          <w:szCs w:val="22"/>
        </w:rPr>
        <w:t xml:space="preserve"> (the "Agent")</w:t>
      </w:r>
      <w:r w:rsidR="00DD078F">
        <w:rPr>
          <w:rFonts w:asciiTheme="minorHAnsi" w:hAnsiTheme="minorHAnsi"/>
          <w:sz w:val="22"/>
          <w:szCs w:val="22"/>
        </w:rPr>
        <w:t>, a  (state type of entity and state)</w:t>
      </w:r>
      <w:r w:rsidRPr="00DB09C1">
        <w:rPr>
          <w:rFonts w:asciiTheme="minorHAnsi" w:hAnsiTheme="minorHAnsi"/>
          <w:sz w:val="22"/>
          <w:szCs w:val="22"/>
        </w:rPr>
        <w:t>.</w:t>
      </w:r>
    </w:p>
    <w:p w14:paraId="31D54727"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5E177477" w14:textId="5F93F701"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00457F64" w:rsidRPr="00DB09C1">
        <w:rPr>
          <w:rFonts w:asciiTheme="minorHAnsi" w:hAnsiTheme="minorHAnsi"/>
          <w:sz w:val="22"/>
          <w:szCs w:val="22"/>
        </w:rPr>
        <w:tab/>
      </w:r>
      <w:r w:rsidRPr="00DB09C1">
        <w:rPr>
          <w:rFonts w:asciiTheme="minorHAnsi" w:hAnsiTheme="minorHAnsi"/>
          <w:b/>
          <w:i/>
          <w:sz w:val="22"/>
          <w:szCs w:val="22"/>
        </w:rPr>
        <w:t>WHEREAS</w:t>
      </w:r>
      <w:r w:rsidRPr="00DB09C1">
        <w:rPr>
          <w:rFonts w:asciiTheme="minorHAnsi" w:hAnsiTheme="minorHAnsi"/>
          <w:sz w:val="22"/>
          <w:szCs w:val="22"/>
        </w:rPr>
        <w:t xml:space="preserve">, </w:t>
      </w:r>
      <w:del w:id="20" w:author="Stillman Maxon" w:date="2019-10-10T13:20:00Z">
        <w:r w:rsidRPr="00DB09C1" w:rsidDel="00EF2A36">
          <w:rPr>
            <w:rFonts w:asciiTheme="minorHAnsi" w:hAnsiTheme="minorHAnsi"/>
            <w:sz w:val="22"/>
            <w:szCs w:val="22"/>
          </w:rPr>
          <w:delText>Lightyear</w:delText>
        </w:r>
      </w:del>
      <w:ins w:id="21"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and the Agent wish to enter into an </w:t>
      </w:r>
      <w:r w:rsidR="00934392">
        <w:rPr>
          <w:rFonts w:asciiTheme="minorHAnsi" w:hAnsiTheme="minorHAnsi"/>
          <w:sz w:val="22"/>
          <w:szCs w:val="22"/>
        </w:rPr>
        <w:t>Agent</w:t>
      </w:r>
      <w:r w:rsidRPr="00DB09C1">
        <w:rPr>
          <w:rFonts w:asciiTheme="minorHAnsi" w:hAnsiTheme="minorHAnsi"/>
          <w:sz w:val="22"/>
          <w:szCs w:val="22"/>
        </w:rPr>
        <w:t xml:space="preserve"> Agreement pursuant to which the Agent will be authorized to market </w:t>
      </w:r>
      <w:del w:id="22" w:author="Stillman Maxon" w:date="2019-10-10T13:20:00Z">
        <w:r w:rsidRPr="00DB09C1" w:rsidDel="00EF2A36">
          <w:rPr>
            <w:rFonts w:asciiTheme="minorHAnsi" w:hAnsiTheme="minorHAnsi"/>
            <w:sz w:val="22"/>
            <w:szCs w:val="22"/>
          </w:rPr>
          <w:delText>Lightyear</w:delText>
        </w:r>
      </w:del>
      <w:ins w:id="23"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's </w:t>
      </w:r>
      <w:ins w:id="24" w:author="Stillman Maxon" w:date="2019-10-10T13:22:00Z">
        <w:r w:rsidR="00EF2A36">
          <w:t>products</w:t>
        </w:r>
      </w:ins>
      <w:del w:id="25" w:author="Stillman Maxon" w:date="2019-10-10T13:22:00Z">
        <w:r w:rsidRPr="00DB09C1" w:rsidDel="00EF2A36">
          <w:rPr>
            <w:rFonts w:asciiTheme="minorHAnsi" w:hAnsiTheme="minorHAnsi"/>
            <w:sz w:val="22"/>
            <w:szCs w:val="22"/>
          </w:rPr>
          <w:delText>services</w:delText>
        </w:r>
      </w:del>
      <w:r w:rsidRPr="00DB09C1">
        <w:rPr>
          <w:rFonts w:asciiTheme="minorHAnsi" w:hAnsiTheme="minorHAnsi"/>
          <w:sz w:val="22"/>
          <w:szCs w:val="22"/>
        </w:rPr>
        <w:t>;</w:t>
      </w:r>
    </w:p>
    <w:p w14:paraId="44DBD624"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40B305E9" w14:textId="0DF4F06B"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00457F64" w:rsidRPr="00DB09C1">
        <w:rPr>
          <w:rFonts w:asciiTheme="minorHAnsi" w:hAnsiTheme="minorHAnsi"/>
          <w:sz w:val="22"/>
          <w:szCs w:val="22"/>
        </w:rPr>
        <w:tab/>
      </w:r>
      <w:r w:rsidRPr="00DB09C1">
        <w:rPr>
          <w:rFonts w:asciiTheme="minorHAnsi" w:hAnsiTheme="minorHAnsi"/>
          <w:b/>
          <w:i/>
          <w:sz w:val="22"/>
          <w:szCs w:val="22"/>
        </w:rPr>
        <w:t>NOW, THEREFORE</w:t>
      </w:r>
      <w:r w:rsidRPr="00DB09C1">
        <w:rPr>
          <w:rFonts w:asciiTheme="minorHAnsi" w:hAnsiTheme="minorHAnsi"/>
          <w:sz w:val="22"/>
          <w:szCs w:val="22"/>
        </w:rPr>
        <w:t xml:space="preserve">, in consideration of the mutual covenants and agreements contained herein, </w:t>
      </w:r>
      <w:del w:id="26" w:author="Stillman Maxon" w:date="2019-10-10T13:20:00Z">
        <w:r w:rsidRPr="00DB09C1" w:rsidDel="00EF2A36">
          <w:rPr>
            <w:rFonts w:asciiTheme="minorHAnsi" w:hAnsiTheme="minorHAnsi"/>
            <w:sz w:val="22"/>
            <w:szCs w:val="22"/>
          </w:rPr>
          <w:delText>Lightyear</w:delText>
        </w:r>
      </w:del>
      <w:ins w:id="27"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and the Agent agree as follows:</w:t>
      </w:r>
    </w:p>
    <w:p w14:paraId="2EF68586"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426D4344"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b/>
          <w:sz w:val="22"/>
          <w:szCs w:val="22"/>
        </w:rPr>
      </w:pPr>
      <w:r w:rsidRPr="00DB09C1">
        <w:rPr>
          <w:rFonts w:asciiTheme="minorHAnsi" w:hAnsiTheme="minorHAnsi"/>
          <w:b/>
          <w:smallCaps/>
          <w:sz w:val="22"/>
          <w:szCs w:val="22"/>
        </w:rPr>
        <w:t>Article 1</w:t>
      </w:r>
    </w:p>
    <w:p w14:paraId="74BA5C85"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b/>
          <w:sz w:val="22"/>
          <w:szCs w:val="22"/>
        </w:rPr>
      </w:pPr>
      <w:r w:rsidRPr="00DB09C1">
        <w:rPr>
          <w:rFonts w:asciiTheme="minorHAnsi" w:hAnsiTheme="minorHAnsi"/>
          <w:b/>
          <w:sz w:val="22"/>
          <w:szCs w:val="22"/>
          <w:u w:val="single"/>
        </w:rPr>
        <w:t>Definitions</w:t>
      </w:r>
    </w:p>
    <w:p w14:paraId="2C7C4BD6"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37760B69" w14:textId="08B7F20C"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1.1</w:t>
      </w:r>
      <w:r w:rsidRPr="00DB09C1">
        <w:rPr>
          <w:rFonts w:asciiTheme="minorHAnsi" w:hAnsiTheme="minorHAnsi"/>
          <w:sz w:val="22"/>
          <w:szCs w:val="22"/>
        </w:rPr>
        <w:tab/>
        <w:t>"</w:t>
      </w:r>
      <w:r w:rsidRPr="00DB09C1">
        <w:rPr>
          <w:rFonts w:asciiTheme="minorHAnsi" w:hAnsiTheme="minorHAnsi"/>
          <w:b/>
          <w:i/>
          <w:sz w:val="22"/>
          <w:szCs w:val="22"/>
        </w:rPr>
        <w:t>Agent's Accounts</w:t>
      </w:r>
      <w:r w:rsidRPr="00DB09C1">
        <w:rPr>
          <w:rFonts w:asciiTheme="minorHAnsi" w:hAnsiTheme="minorHAnsi"/>
          <w:sz w:val="22"/>
          <w:szCs w:val="22"/>
        </w:rPr>
        <w:t xml:space="preserve">" shall mean the accounts of those End Users whose business with </w:t>
      </w:r>
      <w:del w:id="28" w:author="Stillman Maxon" w:date="2019-10-10T13:20:00Z">
        <w:r w:rsidRPr="00DB09C1" w:rsidDel="00EF2A36">
          <w:rPr>
            <w:rFonts w:asciiTheme="minorHAnsi" w:hAnsiTheme="minorHAnsi"/>
            <w:sz w:val="22"/>
            <w:szCs w:val="22"/>
          </w:rPr>
          <w:delText>Lightyear</w:delText>
        </w:r>
      </w:del>
      <w:ins w:id="29"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was procured through the efforts of the Agent or any of the Agent’s Subagents or employees.</w:t>
      </w:r>
    </w:p>
    <w:p w14:paraId="46A09D9A"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1ACAEA59" w14:textId="328C7E50"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1.2</w:t>
      </w:r>
      <w:r w:rsidRPr="00DB09C1">
        <w:rPr>
          <w:rFonts w:asciiTheme="minorHAnsi" w:hAnsiTheme="minorHAnsi"/>
          <w:sz w:val="22"/>
          <w:szCs w:val="22"/>
        </w:rPr>
        <w:tab/>
        <w:t>"</w:t>
      </w:r>
      <w:r w:rsidRPr="00DB09C1">
        <w:rPr>
          <w:rFonts w:asciiTheme="minorHAnsi" w:hAnsiTheme="minorHAnsi"/>
          <w:b/>
          <w:i/>
          <w:sz w:val="22"/>
          <w:szCs w:val="22"/>
        </w:rPr>
        <w:t>End User</w:t>
      </w:r>
      <w:r w:rsidRPr="00DB09C1">
        <w:rPr>
          <w:rFonts w:asciiTheme="minorHAnsi" w:hAnsiTheme="minorHAnsi"/>
          <w:sz w:val="22"/>
          <w:szCs w:val="22"/>
        </w:rPr>
        <w:t xml:space="preserve">" shall mean any person or entity which </w:t>
      </w:r>
      <w:ins w:id="30" w:author="Stillman Maxon" w:date="2019-10-10T13:24:00Z">
        <w:r w:rsidR="00EF2A36">
          <w:t>retails products</w:t>
        </w:r>
      </w:ins>
      <w:del w:id="31" w:author="Stillman Maxon" w:date="2019-10-10T13:24:00Z">
        <w:r w:rsidRPr="00DB09C1" w:rsidDel="00EF2A36">
          <w:rPr>
            <w:rFonts w:asciiTheme="minorHAnsi" w:hAnsiTheme="minorHAnsi"/>
            <w:sz w:val="22"/>
            <w:szCs w:val="22"/>
          </w:rPr>
          <w:delText xml:space="preserve">utilizes </w:delText>
        </w:r>
      </w:del>
      <w:del w:id="32" w:author="Stillman Maxon" w:date="2019-10-10T13:23:00Z">
        <w:r w:rsidRPr="00DB09C1" w:rsidDel="00EF2A36">
          <w:rPr>
            <w:rFonts w:asciiTheme="minorHAnsi" w:hAnsiTheme="minorHAnsi"/>
            <w:sz w:val="22"/>
            <w:szCs w:val="22"/>
          </w:rPr>
          <w:delText>Telecommunications Services</w:delText>
        </w:r>
      </w:del>
      <w:r w:rsidRPr="00DB09C1">
        <w:rPr>
          <w:rFonts w:asciiTheme="minorHAnsi" w:hAnsiTheme="minorHAnsi"/>
          <w:sz w:val="22"/>
          <w:szCs w:val="22"/>
        </w:rPr>
        <w:t xml:space="preserve"> provided by or through </w:t>
      </w:r>
      <w:del w:id="33" w:author="Stillman Maxon" w:date="2019-10-10T13:20:00Z">
        <w:r w:rsidRPr="00DB09C1" w:rsidDel="00EF2A36">
          <w:rPr>
            <w:rFonts w:asciiTheme="minorHAnsi" w:hAnsiTheme="minorHAnsi"/>
            <w:sz w:val="22"/>
            <w:szCs w:val="22"/>
          </w:rPr>
          <w:delText>Lightyear</w:delText>
        </w:r>
      </w:del>
      <w:ins w:id="34"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w:t>
      </w:r>
    </w:p>
    <w:p w14:paraId="758D2428"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p>
    <w:p w14:paraId="42B10BD7" w14:textId="77777777" w:rsidR="000D28D8" w:rsidRPr="00DB09C1" w:rsidRDefault="000D28D8">
      <w:pPr>
        <w:keepNext/>
        <w:keepLines/>
        <w:numPr>
          <w:ilvl w:val="1"/>
          <w:numId w:val="2"/>
        </w:numPr>
        <w:tabs>
          <w:tab w:val="left" w:pos="-1440"/>
          <w:tab w:val="left" w:pos="-720"/>
          <w:tab w:val="num" w:pos="0"/>
          <w:tab w:val="left" w:pos="721"/>
          <w:tab w:val="left" w:pos="1440"/>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720"/>
        <w:jc w:val="both"/>
        <w:rPr>
          <w:rFonts w:asciiTheme="minorHAnsi" w:hAnsiTheme="minorHAnsi"/>
          <w:sz w:val="22"/>
          <w:szCs w:val="22"/>
        </w:rPr>
      </w:pPr>
      <w:r w:rsidRPr="00DB09C1">
        <w:rPr>
          <w:rFonts w:asciiTheme="minorHAnsi" w:hAnsiTheme="minorHAnsi"/>
          <w:b/>
          <w:i/>
          <w:sz w:val="22"/>
          <w:szCs w:val="22"/>
        </w:rPr>
        <w:t>"Effective Date"</w:t>
      </w:r>
      <w:r w:rsidRPr="00DB09C1">
        <w:rPr>
          <w:rFonts w:asciiTheme="minorHAnsi" w:hAnsiTheme="minorHAnsi"/>
          <w:sz w:val="22"/>
          <w:szCs w:val="22"/>
        </w:rPr>
        <w:t xml:space="preserve"> shall mean the date set forth in the preamble hereto as the date of this Agreement.</w:t>
      </w:r>
    </w:p>
    <w:p w14:paraId="1D2013F2"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heme="minorHAnsi" w:hAnsiTheme="minorHAnsi"/>
          <w:sz w:val="22"/>
          <w:szCs w:val="22"/>
        </w:rPr>
      </w:pPr>
    </w:p>
    <w:p w14:paraId="72A9E069" w14:textId="176235FD" w:rsidR="000D28D8" w:rsidRPr="00DB09C1" w:rsidRDefault="000D28D8">
      <w:pPr>
        <w:keepNext/>
        <w:keepLines/>
        <w:tabs>
          <w:tab w:val="left" w:pos="-1440"/>
          <w:tab w:val="left" w:pos="-720"/>
          <w:tab w:val="left" w:pos="0"/>
          <w:tab w:val="left" w:pos="720"/>
          <w:tab w:val="left" w:pos="1440"/>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1.4</w:t>
      </w:r>
      <w:r w:rsidRPr="00DB09C1">
        <w:rPr>
          <w:rFonts w:asciiTheme="minorHAnsi" w:hAnsiTheme="minorHAnsi"/>
          <w:sz w:val="22"/>
          <w:szCs w:val="22"/>
        </w:rPr>
        <w:tab/>
      </w:r>
      <w:r w:rsidRPr="00DB09C1">
        <w:rPr>
          <w:rFonts w:asciiTheme="minorHAnsi" w:hAnsiTheme="minorHAnsi"/>
          <w:b/>
          <w:i/>
          <w:sz w:val="22"/>
          <w:szCs w:val="22"/>
        </w:rPr>
        <w:t>"Monthly Revenue"</w:t>
      </w:r>
      <w:r w:rsidRPr="00DB09C1">
        <w:rPr>
          <w:rFonts w:asciiTheme="minorHAnsi" w:hAnsiTheme="minorHAnsi"/>
          <w:sz w:val="22"/>
          <w:szCs w:val="22"/>
        </w:rPr>
        <w:t xml:space="preserve"> shall mean all revenue subject to commissions payable by </w:t>
      </w:r>
      <w:del w:id="35" w:author="Stillman Maxon" w:date="2019-10-10T13:20:00Z">
        <w:r w:rsidRPr="00DB09C1" w:rsidDel="00EF2A36">
          <w:rPr>
            <w:rFonts w:asciiTheme="minorHAnsi" w:hAnsiTheme="minorHAnsi"/>
            <w:sz w:val="22"/>
            <w:szCs w:val="22"/>
          </w:rPr>
          <w:delText>Lightyear</w:delText>
        </w:r>
      </w:del>
      <w:ins w:id="36"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for a monthly billing cycle with respect  to the Agent's Accounts (excluding taxes</w:t>
      </w:r>
      <w:ins w:id="37" w:author="Stillman Maxon" w:date="2019-10-10T13:25:00Z">
        <w:r w:rsidR="00EF2A36">
          <w:t xml:space="preserve"> and shipping).</w:t>
        </w:r>
      </w:ins>
      <w:del w:id="38" w:author="Stillman Maxon" w:date="2019-10-10T13:25:00Z">
        <w:r w:rsidRPr="00DB09C1" w:rsidDel="00EF2A36">
          <w:rPr>
            <w:rFonts w:asciiTheme="minorHAnsi" w:hAnsiTheme="minorHAnsi"/>
            <w:sz w:val="22"/>
            <w:szCs w:val="22"/>
          </w:rPr>
          <w:delText>, loop charges, termination charges, USF charges, PICC charges, monthly recurring charges and other similar charges).</w:delText>
        </w:r>
      </w:del>
    </w:p>
    <w:p w14:paraId="7A131081"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486D2883" w14:textId="3BCD29C6"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1.5</w:t>
      </w:r>
      <w:r w:rsidRPr="00DB09C1">
        <w:rPr>
          <w:rFonts w:asciiTheme="minorHAnsi" w:hAnsiTheme="minorHAnsi"/>
          <w:sz w:val="22"/>
          <w:szCs w:val="22"/>
        </w:rPr>
        <w:tab/>
        <w:t>"</w:t>
      </w:r>
      <w:r w:rsidRPr="00DB09C1">
        <w:rPr>
          <w:rFonts w:asciiTheme="minorHAnsi" w:hAnsiTheme="minorHAnsi"/>
          <w:b/>
          <w:i/>
          <w:sz w:val="22"/>
          <w:szCs w:val="22"/>
        </w:rPr>
        <w:t>Promotional Materials</w:t>
      </w:r>
      <w:r w:rsidRPr="00DB09C1">
        <w:rPr>
          <w:rFonts w:asciiTheme="minorHAnsi" w:hAnsiTheme="minorHAnsi"/>
          <w:sz w:val="22"/>
          <w:szCs w:val="22"/>
        </w:rPr>
        <w:t xml:space="preserve">" shall mean brochures, sales literature, websites, and such other materials used for marketing </w:t>
      </w:r>
      <w:ins w:id="39" w:author="Stillman Maxon" w:date="2019-10-10T13:26:00Z">
        <w:r w:rsidR="00EF2A36">
          <w:t>Hemp Logic's products</w:t>
        </w:r>
      </w:ins>
      <w:del w:id="40" w:author="Stillman Maxon" w:date="2019-10-10T13:26:00Z">
        <w:r w:rsidRPr="00DB09C1" w:rsidDel="00EF2A36">
          <w:rPr>
            <w:rFonts w:asciiTheme="minorHAnsi" w:hAnsiTheme="minorHAnsi"/>
            <w:sz w:val="22"/>
            <w:szCs w:val="22"/>
          </w:rPr>
          <w:delText>Telecommunications Services</w:delText>
        </w:r>
      </w:del>
      <w:r w:rsidRPr="00DB09C1">
        <w:rPr>
          <w:rFonts w:asciiTheme="minorHAnsi" w:hAnsiTheme="minorHAnsi"/>
          <w:sz w:val="22"/>
          <w:szCs w:val="22"/>
        </w:rPr>
        <w:t xml:space="preserve"> as provided to the Agent by </w:t>
      </w:r>
      <w:del w:id="41" w:author="Stillman Maxon" w:date="2019-10-10T13:20:00Z">
        <w:r w:rsidRPr="00DB09C1" w:rsidDel="00EF2A36">
          <w:rPr>
            <w:rFonts w:asciiTheme="minorHAnsi" w:hAnsiTheme="minorHAnsi"/>
            <w:sz w:val="22"/>
            <w:szCs w:val="22"/>
          </w:rPr>
          <w:delText>Lightyear</w:delText>
        </w:r>
      </w:del>
      <w:ins w:id="42"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or provided by the Agent and approved by </w:t>
      </w:r>
      <w:del w:id="43" w:author="Stillman Maxon" w:date="2019-10-10T13:20:00Z">
        <w:r w:rsidRPr="00DB09C1" w:rsidDel="00EF2A36">
          <w:rPr>
            <w:rFonts w:asciiTheme="minorHAnsi" w:hAnsiTheme="minorHAnsi"/>
            <w:sz w:val="22"/>
            <w:szCs w:val="22"/>
          </w:rPr>
          <w:delText>Lightyear</w:delText>
        </w:r>
      </w:del>
      <w:ins w:id="44"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for use. </w:t>
      </w:r>
    </w:p>
    <w:p w14:paraId="1EB808FA"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153D1B11" w14:textId="6E45935B"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lastRenderedPageBreak/>
        <w:tab/>
      </w:r>
      <w:r w:rsidRPr="00DB09C1">
        <w:rPr>
          <w:rFonts w:asciiTheme="minorHAnsi" w:hAnsiTheme="minorHAnsi"/>
          <w:sz w:val="22"/>
          <w:szCs w:val="22"/>
        </w:rPr>
        <w:tab/>
        <w:t>1.6</w:t>
      </w:r>
      <w:r w:rsidRPr="00DB09C1">
        <w:rPr>
          <w:rFonts w:asciiTheme="minorHAnsi" w:hAnsiTheme="minorHAnsi"/>
          <w:sz w:val="22"/>
          <w:szCs w:val="22"/>
        </w:rPr>
        <w:tab/>
        <w:t>"</w:t>
      </w:r>
      <w:r w:rsidRPr="00DB09C1">
        <w:rPr>
          <w:rFonts w:asciiTheme="minorHAnsi" w:hAnsiTheme="minorHAnsi"/>
          <w:b/>
          <w:i/>
          <w:sz w:val="22"/>
          <w:szCs w:val="22"/>
        </w:rPr>
        <w:t>Regulatory Approvals</w:t>
      </w:r>
      <w:r w:rsidRPr="00DB09C1">
        <w:rPr>
          <w:rFonts w:asciiTheme="minorHAnsi" w:hAnsiTheme="minorHAnsi"/>
          <w:sz w:val="22"/>
          <w:szCs w:val="22"/>
        </w:rPr>
        <w:t xml:space="preserve">" shall mean any and all certifications, permits, licenses, approvals or consents as may be required at any time by </w:t>
      </w:r>
      <w:ins w:id="45" w:author="Stillman Maxon" w:date="2019-10-10T13:28:00Z">
        <w:r w:rsidR="007931C7">
          <w:t>any Federal,</w:t>
        </w:r>
      </w:ins>
      <w:ins w:id="46" w:author="Stillman Maxon" w:date="2019-10-10T13:29:00Z">
        <w:r w:rsidR="007931C7">
          <w:t xml:space="preserve"> State, or local regulatory authority.</w:t>
        </w:r>
      </w:ins>
      <w:del w:id="47" w:author="Stillman Maxon" w:date="2019-10-10T13:28:00Z">
        <w:r w:rsidRPr="00DB09C1" w:rsidDel="007931C7">
          <w:rPr>
            <w:rFonts w:asciiTheme="minorHAnsi" w:hAnsiTheme="minorHAnsi"/>
            <w:sz w:val="22"/>
            <w:szCs w:val="22"/>
          </w:rPr>
          <w:delText xml:space="preserve">the Federal Communications Commission ("FCC"), any state or local public utility commission, or any other regulatory authority of the United States or any state or territory thereof for </w:delText>
        </w:r>
      </w:del>
      <w:del w:id="48" w:author="Stillman Maxon" w:date="2019-10-10T13:20:00Z">
        <w:r w:rsidRPr="00DB09C1" w:rsidDel="00EF2A36">
          <w:rPr>
            <w:rFonts w:asciiTheme="minorHAnsi" w:hAnsiTheme="minorHAnsi"/>
            <w:sz w:val="22"/>
            <w:szCs w:val="22"/>
          </w:rPr>
          <w:delText>Lightyear</w:delText>
        </w:r>
      </w:del>
      <w:del w:id="49" w:author="Stillman Maxon" w:date="2019-10-10T13:28:00Z">
        <w:r w:rsidRPr="00DB09C1" w:rsidDel="007931C7">
          <w:rPr>
            <w:rFonts w:asciiTheme="minorHAnsi" w:hAnsiTheme="minorHAnsi"/>
            <w:sz w:val="22"/>
            <w:szCs w:val="22"/>
          </w:rPr>
          <w:delText xml:space="preserve"> or any person or entity in privity with </w:delText>
        </w:r>
      </w:del>
      <w:del w:id="50" w:author="Stillman Maxon" w:date="2019-10-10T13:20:00Z">
        <w:r w:rsidRPr="00DB09C1" w:rsidDel="00EF2A36">
          <w:rPr>
            <w:rFonts w:asciiTheme="minorHAnsi" w:hAnsiTheme="minorHAnsi"/>
            <w:sz w:val="22"/>
            <w:szCs w:val="22"/>
          </w:rPr>
          <w:delText>Lightyear</w:delText>
        </w:r>
      </w:del>
      <w:del w:id="51" w:author="Stillman Maxon" w:date="2019-10-10T13:28:00Z">
        <w:r w:rsidRPr="00DB09C1" w:rsidDel="007931C7">
          <w:rPr>
            <w:rFonts w:asciiTheme="minorHAnsi" w:hAnsiTheme="minorHAnsi"/>
            <w:sz w:val="22"/>
            <w:szCs w:val="22"/>
          </w:rPr>
          <w:delText xml:space="preserve"> to either (i) provide Telecommunications Services to an End User, or (ii) transfer and assign any rights or obligations under this Agreement.</w:delText>
        </w:r>
      </w:del>
    </w:p>
    <w:p w14:paraId="64441026"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222C6BC1" w14:textId="1DBF21B2"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1.7</w:t>
      </w:r>
      <w:r w:rsidRPr="00DB09C1">
        <w:rPr>
          <w:rFonts w:asciiTheme="minorHAnsi" w:hAnsiTheme="minorHAnsi"/>
          <w:sz w:val="22"/>
          <w:szCs w:val="22"/>
        </w:rPr>
        <w:tab/>
      </w:r>
      <w:r w:rsidRPr="00DB09C1">
        <w:rPr>
          <w:rFonts w:asciiTheme="minorHAnsi" w:hAnsiTheme="minorHAnsi"/>
          <w:b/>
          <w:sz w:val="22"/>
          <w:szCs w:val="22"/>
        </w:rPr>
        <w:t>"</w:t>
      </w:r>
      <w:r w:rsidRPr="00DB09C1">
        <w:rPr>
          <w:rFonts w:asciiTheme="minorHAnsi" w:hAnsiTheme="minorHAnsi"/>
          <w:b/>
          <w:i/>
          <w:sz w:val="22"/>
          <w:szCs w:val="22"/>
        </w:rPr>
        <w:t>Subagent</w:t>
      </w:r>
      <w:r w:rsidRPr="00DB09C1">
        <w:rPr>
          <w:rFonts w:asciiTheme="minorHAnsi" w:hAnsiTheme="minorHAnsi"/>
          <w:b/>
          <w:sz w:val="22"/>
          <w:szCs w:val="22"/>
        </w:rPr>
        <w:t>"</w:t>
      </w:r>
      <w:r w:rsidRPr="00DB09C1">
        <w:rPr>
          <w:rFonts w:asciiTheme="minorHAnsi" w:hAnsiTheme="minorHAnsi"/>
          <w:sz w:val="22"/>
          <w:szCs w:val="22"/>
        </w:rPr>
        <w:t xml:space="preserve"> shall mean any person or entity who sells </w:t>
      </w:r>
      <w:ins w:id="52" w:author="Stillman Maxon" w:date="2019-10-10T13:29:00Z">
        <w:r w:rsidR="007931C7">
          <w:t>Hemp Logics products</w:t>
        </w:r>
      </w:ins>
      <w:del w:id="53" w:author="Stillman Maxon" w:date="2019-10-10T13:29:00Z">
        <w:r w:rsidRPr="00DB09C1" w:rsidDel="007931C7">
          <w:rPr>
            <w:rFonts w:asciiTheme="minorHAnsi" w:hAnsiTheme="minorHAnsi"/>
            <w:sz w:val="22"/>
            <w:szCs w:val="22"/>
          </w:rPr>
          <w:delText>Telecommunications Services</w:delText>
        </w:r>
      </w:del>
      <w:r w:rsidRPr="00DB09C1">
        <w:rPr>
          <w:rFonts w:asciiTheme="minorHAnsi" w:hAnsiTheme="minorHAnsi"/>
          <w:sz w:val="22"/>
          <w:szCs w:val="22"/>
        </w:rPr>
        <w:t xml:space="preserve"> on behalf of the Agent.</w:t>
      </w:r>
    </w:p>
    <w:p w14:paraId="1D2E9ED0"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208F40EB" w14:textId="04C701DC"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1.8</w:t>
      </w:r>
      <w:r w:rsidRPr="00DB09C1">
        <w:rPr>
          <w:rFonts w:asciiTheme="minorHAnsi" w:hAnsiTheme="minorHAnsi"/>
          <w:sz w:val="22"/>
          <w:szCs w:val="22"/>
        </w:rPr>
        <w:tab/>
      </w:r>
      <w:r w:rsidRPr="00DB09C1">
        <w:rPr>
          <w:rFonts w:asciiTheme="minorHAnsi" w:hAnsiTheme="minorHAnsi"/>
          <w:b/>
          <w:sz w:val="22"/>
          <w:szCs w:val="22"/>
        </w:rPr>
        <w:t>"</w:t>
      </w:r>
      <w:del w:id="54" w:author="Stillman Maxon" w:date="2019-10-10T13:30:00Z">
        <w:r w:rsidRPr="00DB09C1" w:rsidDel="007931C7">
          <w:rPr>
            <w:rFonts w:asciiTheme="minorHAnsi" w:hAnsiTheme="minorHAnsi"/>
            <w:b/>
            <w:i/>
            <w:sz w:val="22"/>
            <w:szCs w:val="22"/>
          </w:rPr>
          <w:delText>Telecommunications Service</w:delText>
        </w:r>
      </w:del>
      <w:ins w:id="55" w:author="Stillman Maxon" w:date="2019-10-10T13:30:00Z">
        <w:r w:rsidR="007931C7">
          <w:t>Hemp Logic</w:t>
        </w:r>
      </w:ins>
      <w:ins w:id="56" w:author="Stillman Maxon" w:date="2019-10-10T13:31:00Z">
        <w:r w:rsidR="007931C7">
          <w:t>'s products</w:t>
        </w:r>
      </w:ins>
      <w:del w:id="57" w:author="Stillman Maxon" w:date="2019-10-10T13:30:00Z">
        <w:r w:rsidRPr="00DB09C1" w:rsidDel="007931C7">
          <w:rPr>
            <w:rFonts w:asciiTheme="minorHAnsi" w:hAnsiTheme="minorHAnsi"/>
            <w:b/>
            <w:i/>
            <w:sz w:val="22"/>
            <w:szCs w:val="22"/>
          </w:rPr>
          <w:delText>s</w:delText>
        </w:r>
      </w:del>
      <w:r w:rsidRPr="00DB09C1">
        <w:rPr>
          <w:rFonts w:asciiTheme="minorHAnsi" w:hAnsiTheme="minorHAnsi"/>
          <w:b/>
          <w:sz w:val="22"/>
          <w:szCs w:val="22"/>
        </w:rPr>
        <w:t>"</w:t>
      </w:r>
      <w:r w:rsidRPr="00DB09C1">
        <w:rPr>
          <w:rFonts w:asciiTheme="minorHAnsi" w:hAnsiTheme="minorHAnsi"/>
          <w:sz w:val="22"/>
          <w:szCs w:val="22"/>
        </w:rPr>
        <w:t xml:space="preserve"> shall mean </w:t>
      </w:r>
      <w:ins w:id="58" w:author="Stillman Maxon" w:date="2019-10-10T13:34:00Z">
        <w:r w:rsidR="007931C7">
          <w:t>CBD</w:t>
        </w:r>
      </w:ins>
      <w:del w:id="59" w:author="Stillman Maxon" w:date="2019-10-10T13:34:00Z">
        <w:r w:rsidRPr="00DB09C1" w:rsidDel="007931C7">
          <w:rPr>
            <w:rFonts w:asciiTheme="minorHAnsi" w:hAnsiTheme="minorHAnsi"/>
            <w:sz w:val="22"/>
            <w:szCs w:val="22"/>
          </w:rPr>
          <w:delText>t</w:delText>
        </w:r>
      </w:del>
      <w:del w:id="60" w:author="Stillman Maxon" w:date="2019-10-10T13:33:00Z">
        <w:r w:rsidRPr="00DB09C1" w:rsidDel="007931C7">
          <w:rPr>
            <w:rFonts w:asciiTheme="minorHAnsi" w:hAnsiTheme="minorHAnsi"/>
            <w:sz w:val="22"/>
            <w:szCs w:val="22"/>
          </w:rPr>
          <w:delText>elephone</w:delText>
        </w:r>
      </w:del>
      <w:r w:rsidRPr="00DB09C1">
        <w:rPr>
          <w:rFonts w:asciiTheme="minorHAnsi" w:hAnsiTheme="minorHAnsi"/>
          <w:sz w:val="22"/>
          <w:szCs w:val="22"/>
        </w:rPr>
        <w:t xml:space="preserve">, </w:t>
      </w:r>
      <w:ins w:id="61" w:author="Stillman Maxon" w:date="2019-10-10T13:34:00Z">
        <w:r w:rsidR="007931C7">
          <w:t>flower</w:t>
        </w:r>
      </w:ins>
      <w:del w:id="62" w:author="Stillman Maxon" w:date="2019-10-10T13:34:00Z">
        <w:r w:rsidRPr="00DB09C1" w:rsidDel="007931C7">
          <w:rPr>
            <w:rFonts w:asciiTheme="minorHAnsi" w:hAnsiTheme="minorHAnsi"/>
            <w:sz w:val="22"/>
            <w:szCs w:val="22"/>
          </w:rPr>
          <w:delText>telecommunications</w:delText>
        </w:r>
      </w:del>
      <w:r w:rsidRPr="00DB09C1">
        <w:rPr>
          <w:rFonts w:asciiTheme="minorHAnsi" w:hAnsiTheme="minorHAnsi"/>
          <w:sz w:val="22"/>
          <w:szCs w:val="22"/>
        </w:rPr>
        <w:t>,</w:t>
      </w:r>
      <w:ins w:id="63" w:author="Stillman Maxon" w:date="2019-10-10T13:34:00Z">
        <w:r w:rsidR="007931C7">
          <w:t xml:space="preserve"> hemp squares</w:t>
        </w:r>
      </w:ins>
      <w:del w:id="64" w:author="Stillman Maxon" w:date="2019-10-10T13:34:00Z">
        <w:r w:rsidRPr="00DB09C1" w:rsidDel="007931C7">
          <w:rPr>
            <w:rFonts w:asciiTheme="minorHAnsi" w:hAnsiTheme="minorHAnsi"/>
            <w:sz w:val="22"/>
            <w:szCs w:val="22"/>
          </w:rPr>
          <w:delText xml:space="preserve"> Internet</w:delText>
        </w:r>
      </w:del>
      <w:r w:rsidRPr="00DB09C1">
        <w:rPr>
          <w:rFonts w:asciiTheme="minorHAnsi" w:hAnsiTheme="minorHAnsi"/>
          <w:sz w:val="22"/>
          <w:szCs w:val="22"/>
        </w:rPr>
        <w:t xml:space="preserve">, </w:t>
      </w:r>
      <w:ins w:id="65" w:author="Stillman Maxon" w:date="2019-10-10T13:35:00Z">
        <w:r w:rsidR="007931C7">
          <w:t>tinctures</w:t>
        </w:r>
      </w:ins>
      <w:del w:id="66" w:author="Stillman Maxon" w:date="2019-10-10T13:34:00Z">
        <w:r w:rsidRPr="00DB09C1" w:rsidDel="007931C7">
          <w:rPr>
            <w:rFonts w:asciiTheme="minorHAnsi" w:hAnsiTheme="minorHAnsi"/>
            <w:sz w:val="22"/>
            <w:szCs w:val="22"/>
          </w:rPr>
          <w:delText>wireless</w:delText>
        </w:r>
      </w:del>
      <w:r w:rsidRPr="00DB09C1">
        <w:rPr>
          <w:rFonts w:asciiTheme="minorHAnsi" w:hAnsiTheme="minorHAnsi"/>
          <w:sz w:val="22"/>
          <w:szCs w:val="22"/>
        </w:rPr>
        <w:t xml:space="preserve">, </w:t>
      </w:r>
      <w:ins w:id="67" w:author="Stillman Maxon" w:date="2019-10-10T13:35:00Z">
        <w:r w:rsidR="007931C7">
          <w:t>vapor cartridges</w:t>
        </w:r>
      </w:ins>
      <w:del w:id="68" w:author="Stillman Maxon" w:date="2019-10-10T13:35:00Z">
        <w:r w:rsidRPr="00DB09C1" w:rsidDel="007931C7">
          <w:rPr>
            <w:rFonts w:asciiTheme="minorHAnsi" w:hAnsiTheme="minorHAnsi"/>
            <w:sz w:val="22"/>
            <w:szCs w:val="22"/>
          </w:rPr>
          <w:delText>voicemail</w:delText>
        </w:r>
      </w:del>
      <w:r w:rsidRPr="00DB09C1">
        <w:rPr>
          <w:rFonts w:asciiTheme="minorHAnsi" w:hAnsiTheme="minorHAnsi"/>
          <w:sz w:val="22"/>
          <w:szCs w:val="22"/>
        </w:rPr>
        <w:t xml:space="preserve">,  and other related or similar </w:t>
      </w:r>
      <w:ins w:id="69" w:author="Stillman Maxon" w:date="2019-10-10T13:31:00Z">
        <w:r w:rsidR="007931C7">
          <w:t>products</w:t>
        </w:r>
      </w:ins>
      <w:del w:id="70" w:author="Stillman Maxon" w:date="2019-10-10T13:31:00Z">
        <w:r w:rsidRPr="00DB09C1" w:rsidDel="007931C7">
          <w:rPr>
            <w:rFonts w:asciiTheme="minorHAnsi" w:hAnsiTheme="minorHAnsi"/>
            <w:sz w:val="22"/>
            <w:szCs w:val="22"/>
          </w:rPr>
          <w:delText>services</w:delText>
        </w:r>
      </w:del>
      <w:r w:rsidRPr="00DB09C1">
        <w:rPr>
          <w:rFonts w:asciiTheme="minorHAnsi" w:hAnsiTheme="minorHAnsi"/>
          <w:sz w:val="22"/>
          <w:szCs w:val="22"/>
        </w:rPr>
        <w:t xml:space="preserve"> as </w:t>
      </w:r>
      <w:del w:id="71" w:author="Stillman Maxon" w:date="2019-10-10T13:20:00Z">
        <w:r w:rsidRPr="00DB09C1" w:rsidDel="00EF2A36">
          <w:rPr>
            <w:rFonts w:asciiTheme="minorHAnsi" w:hAnsiTheme="minorHAnsi"/>
            <w:sz w:val="22"/>
            <w:szCs w:val="22"/>
          </w:rPr>
          <w:delText>Lightyear</w:delText>
        </w:r>
      </w:del>
      <w:ins w:id="72"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may choose to make available to End Users from time to time. </w:t>
      </w:r>
    </w:p>
    <w:p w14:paraId="32BA496B"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2F9F63BE"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b/>
          <w:sz w:val="22"/>
          <w:szCs w:val="22"/>
        </w:rPr>
      </w:pPr>
      <w:r w:rsidRPr="00DB09C1">
        <w:rPr>
          <w:rFonts w:asciiTheme="minorHAnsi" w:hAnsiTheme="minorHAnsi"/>
          <w:b/>
          <w:smallCaps/>
          <w:sz w:val="22"/>
          <w:szCs w:val="22"/>
        </w:rPr>
        <w:t>article 2</w:t>
      </w:r>
    </w:p>
    <w:p w14:paraId="10C229A6"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sz w:val="22"/>
          <w:szCs w:val="22"/>
        </w:rPr>
      </w:pPr>
      <w:r w:rsidRPr="00DB09C1">
        <w:rPr>
          <w:rFonts w:asciiTheme="minorHAnsi" w:hAnsiTheme="minorHAnsi"/>
          <w:b/>
          <w:sz w:val="22"/>
          <w:szCs w:val="22"/>
          <w:u w:val="single"/>
        </w:rPr>
        <w:t>Grant of Authority</w:t>
      </w:r>
    </w:p>
    <w:p w14:paraId="03C46C92"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2185D769" w14:textId="11141B75"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00BF2D39">
        <w:tab/>
      </w:r>
      <w:r w:rsidRPr="00DB09C1">
        <w:rPr>
          <w:rFonts w:asciiTheme="minorHAnsi" w:hAnsiTheme="minorHAnsi"/>
          <w:sz w:val="22"/>
          <w:szCs w:val="22"/>
        </w:rPr>
        <w:t xml:space="preserve">Except as restricted by this Agreement, the policies and procedures issued from time to time by </w:t>
      </w:r>
      <w:del w:id="73" w:author="Stillman Maxon" w:date="2019-10-10T13:20:00Z">
        <w:r w:rsidRPr="00DB09C1" w:rsidDel="00EF2A36">
          <w:rPr>
            <w:rFonts w:asciiTheme="minorHAnsi" w:hAnsiTheme="minorHAnsi"/>
            <w:sz w:val="22"/>
            <w:szCs w:val="22"/>
          </w:rPr>
          <w:delText>Lightyear</w:delText>
        </w:r>
      </w:del>
      <w:ins w:id="74"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and limitations imposed by the Regulatory Approvals, Agent shall be authorized on a non-exclusive basis to mar</w:t>
      </w:r>
      <w:ins w:id="75" w:author="Stillman Maxon" w:date="2019-10-10T13:36:00Z">
        <w:r w:rsidR="007931C7">
          <w:t>ket Hemp Logics pr</w:t>
        </w:r>
      </w:ins>
      <w:ins w:id="76" w:author="Stillman Maxon" w:date="2019-10-10T13:37:00Z">
        <w:r w:rsidR="007931C7">
          <w:t>oducts</w:t>
        </w:r>
      </w:ins>
      <w:del w:id="77" w:author="Stillman Maxon" w:date="2019-10-10T13:36:00Z">
        <w:r w:rsidRPr="00DB09C1" w:rsidDel="007931C7">
          <w:rPr>
            <w:rFonts w:asciiTheme="minorHAnsi" w:hAnsiTheme="minorHAnsi"/>
            <w:sz w:val="22"/>
            <w:szCs w:val="22"/>
          </w:rPr>
          <w:delText>ket Telecommunications Services</w:delText>
        </w:r>
      </w:del>
      <w:r w:rsidRPr="00DB09C1">
        <w:rPr>
          <w:rFonts w:asciiTheme="minorHAnsi" w:hAnsiTheme="minorHAnsi"/>
          <w:sz w:val="22"/>
          <w:szCs w:val="22"/>
        </w:rPr>
        <w:t xml:space="preserve"> to all persons and entities in the United States.  The Agent agrees to use reasonable efforts to market and sell </w:t>
      </w:r>
      <w:ins w:id="78" w:author="Stillman Maxon" w:date="2019-10-10T13:37:00Z">
        <w:r w:rsidR="007931C7">
          <w:t>Hemp Logic's products</w:t>
        </w:r>
      </w:ins>
      <w:del w:id="79" w:author="Stillman Maxon" w:date="2019-10-10T13:37:00Z">
        <w:r w:rsidRPr="00DB09C1" w:rsidDel="007931C7">
          <w:rPr>
            <w:rFonts w:asciiTheme="minorHAnsi" w:hAnsiTheme="minorHAnsi"/>
            <w:sz w:val="22"/>
            <w:szCs w:val="22"/>
          </w:rPr>
          <w:delText>Telecommunications Services</w:delText>
        </w:r>
      </w:del>
      <w:r w:rsidRPr="00DB09C1">
        <w:rPr>
          <w:rFonts w:asciiTheme="minorHAnsi" w:hAnsiTheme="minorHAnsi"/>
          <w:sz w:val="22"/>
          <w:szCs w:val="22"/>
        </w:rPr>
        <w:t xml:space="preserve"> under this Agreement.  The Agent shall be bound by and shall comply with the written policies and procedures issued by </w:t>
      </w:r>
      <w:del w:id="80" w:author="Stillman Maxon" w:date="2019-10-10T13:20:00Z">
        <w:r w:rsidRPr="00DB09C1" w:rsidDel="00EF2A36">
          <w:rPr>
            <w:rFonts w:asciiTheme="minorHAnsi" w:hAnsiTheme="minorHAnsi"/>
            <w:sz w:val="22"/>
            <w:szCs w:val="22"/>
          </w:rPr>
          <w:delText>Lightyear</w:delText>
        </w:r>
      </w:del>
      <w:ins w:id="81"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from time to time.</w:t>
      </w:r>
    </w:p>
    <w:p w14:paraId="26A59DBB"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b/>
          <w:sz w:val="22"/>
          <w:szCs w:val="22"/>
        </w:rPr>
      </w:pPr>
    </w:p>
    <w:p w14:paraId="3AA0C675" w14:textId="77777777" w:rsidR="000D28D8" w:rsidRPr="00DB09C1" w:rsidRDefault="000D28D8">
      <w:pPr>
        <w:pStyle w:val="Heading1"/>
        <w:rPr>
          <w:rFonts w:asciiTheme="minorHAnsi" w:hAnsiTheme="minorHAnsi"/>
          <w:bCs/>
          <w:smallCaps/>
          <w:sz w:val="22"/>
          <w:szCs w:val="22"/>
        </w:rPr>
      </w:pPr>
      <w:r w:rsidRPr="00DB09C1">
        <w:rPr>
          <w:rFonts w:asciiTheme="minorHAnsi" w:hAnsiTheme="minorHAnsi"/>
          <w:bCs/>
          <w:smallCaps/>
          <w:sz w:val="22"/>
          <w:szCs w:val="22"/>
        </w:rPr>
        <w:t>Article 3</w:t>
      </w:r>
    </w:p>
    <w:p w14:paraId="44EA40D5" w14:textId="77777777" w:rsidR="000D28D8" w:rsidRPr="00DB09C1" w:rsidRDefault="000D28D8">
      <w:pPr>
        <w:pStyle w:val="Heading1"/>
        <w:rPr>
          <w:rFonts w:asciiTheme="minorHAnsi" w:hAnsiTheme="minorHAnsi"/>
          <w:sz w:val="22"/>
          <w:szCs w:val="22"/>
        </w:rPr>
      </w:pPr>
      <w:r w:rsidRPr="00DB09C1">
        <w:rPr>
          <w:rFonts w:asciiTheme="minorHAnsi" w:hAnsiTheme="minorHAnsi"/>
          <w:sz w:val="22"/>
          <w:szCs w:val="22"/>
        </w:rPr>
        <w:t>Commissions</w:t>
      </w:r>
    </w:p>
    <w:p w14:paraId="69C60C69"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b/>
          <w:sz w:val="22"/>
          <w:szCs w:val="22"/>
        </w:rPr>
      </w:pPr>
    </w:p>
    <w:p w14:paraId="6DD6FA99" w14:textId="477E2B54" w:rsidR="000D28D8" w:rsidRPr="00DB09C1" w:rsidRDefault="000D28D8">
      <w:pPr>
        <w:pStyle w:val="BodyText"/>
        <w:keepLines/>
        <w:rPr>
          <w:rFonts w:asciiTheme="minorHAnsi" w:hAnsiTheme="minorHAnsi"/>
          <w:bCs w:val="0"/>
          <w:sz w:val="22"/>
          <w:szCs w:val="22"/>
        </w:rPr>
      </w:pPr>
      <w:r w:rsidRPr="00DB09C1">
        <w:rPr>
          <w:rFonts w:asciiTheme="minorHAnsi" w:hAnsiTheme="minorHAnsi"/>
          <w:bCs w:val="0"/>
          <w:sz w:val="22"/>
          <w:szCs w:val="22"/>
        </w:rPr>
        <w:tab/>
      </w:r>
      <w:r w:rsidRPr="00DB09C1">
        <w:rPr>
          <w:rFonts w:asciiTheme="minorHAnsi" w:hAnsiTheme="minorHAnsi"/>
          <w:bCs w:val="0"/>
          <w:sz w:val="22"/>
          <w:szCs w:val="22"/>
        </w:rPr>
        <w:tab/>
        <w:t>3.1</w:t>
      </w:r>
      <w:r w:rsidRPr="00DB09C1">
        <w:rPr>
          <w:rFonts w:asciiTheme="minorHAnsi" w:hAnsiTheme="minorHAnsi"/>
          <w:bCs w:val="0"/>
          <w:sz w:val="22"/>
          <w:szCs w:val="22"/>
        </w:rPr>
        <w:tab/>
        <w:t xml:space="preserve">The rate schedules along with the commissions payable to the Agent are set forth in </w:t>
      </w:r>
      <w:del w:id="82" w:author="Stillman Maxon" w:date="2019-10-10T13:20:00Z">
        <w:r w:rsidRPr="00DB09C1" w:rsidDel="00EF2A36">
          <w:rPr>
            <w:rFonts w:asciiTheme="minorHAnsi" w:hAnsiTheme="minorHAnsi"/>
            <w:bCs w:val="0"/>
            <w:sz w:val="22"/>
            <w:szCs w:val="22"/>
          </w:rPr>
          <w:delText>Lightyear</w:delText>
        </w:r>
      </w:del>
      <w:ins w:id="83" w:author="Stillman Maxon" w:date="2019-10-10T13:20:00Z">
        <w:r w:rsidR="00EF2A36">
          <w:rPr>
            <w:rFonts w:asciiTheme="minorHAnsi" w:hAnsiTheme="minorHAnsi"/>
            <w:bCs w:val="0"/>
            <w:sz w:val="22"/>
            <w:szCs w:val="22"/>
          </w:rPr>
          <w:t>Hemp Logic</w:t>
        </w:r>
      </w:ins>
      <w:r w:rsidRPr="00DB09C1">
        <w:rPr>
          <w:rFonts w:asciiTheme="minorHAnsi" w:hAnsiTheme="minorHAnsi"/>
          <w:bCs w:val="0"/>
          <w:sz w:val="22"/>
          <w:szCs w:val="22"/>
        </w:rPr>
        <w:t xml:space="preserve">'s Rate and Margin Manual located on the Agent website which may be amended from time to time by </w:t>
      </w:r>
      <w:del w:id="84" w:author="Stillman Maxon" w:date="2019-10-10T13:20:00Z">
        <w:r w:rsidRPr="00DB09C1" w:rsidDel="00EF2A36">
          <w:rPr>
            <w:rFonts w:asciiTheme="minorHAnsi" w:hAnsiTheme="minorHAnsi"/>
            <w:bCs w:val="0"/>
            <w:sz w:val="22"/>
            <w:szCs w:val="22"/>
          </w:rPr>
          <w:delText>Lightyear</w:delText>
        </w:r>
      </w:del>
      <w:ins w:id="85" w:author="Stillman Maxon" w:date="2019-10-10T13:20:00Z">
        <w:r w:rsidR="00EF2A36">
          <w:rPr>
            <w:rFonts w:asciiTheme="minorHAnsi" w:hAnsiTheme="minorHAnsi"/>
            <w:bCs w:val="0"/>
            <w:sz w:val="22"/>
            <w:szCs w:val="22"/>
          </w:rPr>
          <w:t>Hemp Logic</w:t>
        </w:r>
      </w:ins>
      <w:r w:rsidRPr="00DB09C1">
        <w:rPr>
          <w:rFonts w:asciiTheme="minorHAnsi" w:hAnsiTheme="minorHAnsi"/>
          <w:bCs w:val="0"/>
          <w:sz w:val="22"/>
          <w:szCs w:val="22"/>
        </w:rPr>
        <w:t xml:space="preserve"> to reflect changes in costs and competitive pressures in the marketplace.  </w:t>
      </w:r>
    </w:p>
    <w:p w14:paraId="6B58B358"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44E5293C" w14:textId="77777777" w:rsidR="000D28D8" w:rsidRPr="00DB09C1" w:rsidRDefault="000D28D8">
      <w:pPr>
        <w:pStyle w:val="BodyTextIndent3"/>
        <w:tabs>
          <w:tab w:val="clear" w:pos="1"/>
          <w:tab w:val="clear" w:pos="721"/>
          <w:tab w:val="left" w:pos="0"/>
        </w:tabs>
        <w:ind w:left="0" w:firstLine="720"/>
        <w:rPr>
          <w:rFonts w:asciiTheme="minorHAnsi" w:hAnsiTheme="minorHAnsi"/>
          <w:sz w:val="22"/>
          <w:szCs w:val="22"/>
        </w:rPr>
      </w:pPr>
      <w:r w:rsidRPr="00DB09C1">
        <w:rPr>
          <w:rFonts w:asciiTheme="minorHAnsi" w:hAnsiTheme="minorHAnsi"/>
          <w:sz w:val="22"/>
          <w:szCs w:val="22"/>
        </w:rPr>
        <w:t>3.2</w:t>
      </w:r>
      <w:r w:rsidRPr="00DB09C1">
        <w:rPr>
          <w:rFonts w:asciiTheme="minorHAnsi" w:hAnsiTheme="minorHAnsi"/>
          <w:sz w:val="22"/>
          <w:szCs w:val="22"/>
        </w:rPr>
        <w:tab/>
        <w:t>All commission payable to the Agent for Monthly Revenue generated after the Effective Date shall be paid as follows:</w:t>
      </w:r>
    </w:p>
    <w:p w14:paraId="266BBCCA"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0E364AA2" w14:textId="77777777" w:rsidR="000D28D8" w:rsidRPr="00DB09C1" w:rsidRDefault="000D28D8">
      <w:pPr>
        <w:numPr>
          <w:ilvl w:val="0"/>
          <w:numId w:val="1"/>
        </w:numPr>
        <w:tabs>
          <w:tab w:val="left" w:pos="-1440"/>
          <w:tab w:val="left" w:pos="-720"/>
          <w:tab w:val="left" w:pos="1"/>
          <w:tab w:val="left" w:pos="721"/>
          <w:tab w:val="left" w:pos="1442"/>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1440"/>
        <w:jc w:val="both"/>
        <w:rPr>
          <w:rFonts w:asciiTheme="minorHAnsi" w:hAnsiTheme="minorHAnsi"/>
          <w:sz w:val="22"/>
          <w:szCs w:val="22"/>
        </w:rPr>
      </w:pPr>
      <w:r w:rsidRPr="00DB09C1">
        <w:rPr>
          <w:rFonts w:asciiTheme="minorHAnsi" w:hAnsiTheme="minorHAnsi"/>
          <w:sz w:val="22"/>
          <w:szCs w:val="22"/>
        </w:rPr>
        <w:t>80% on or about the 20</w:t>
      </w:r>
      <w:r w:rsidRPr="00DB09C1">
        <w:rPr>
          <w:rFonts w:asciiTheme="minorHAnsi" w:hAnsiTheme="minorHAnsi"/>
          <w:sz w:val="22"/>
          <w:szCs w:val="22"/>
          <w:vertAlign w:val="superscript"/>
        </w:rPr>
        <w:t>th</w:t>
      </w:r>
      <w:r w:rsidRPr="00DB09C1">
        <w:rPr>
          <w:rFonts w:asciiTheme="minorHAnsi" w:hAnsiTheme="minorHAnsi"/>
          <w:sz w:val="22"/>
          <w:szCs w:val="22"/>
        </w:rPr>
        <w:t xml:space="preserve"> day of the month following the month such Monthly</w:t>
      </w:r>
    </w:p>
    <w:p w14:paraId="53D9D3A2" w14:textId="77777777" w:rsidR="000D28D8" w:rsidRPr="00DB09C1" w:rsidRDefault="000D28D8">
      <w:pPr>
        <w:tabs>
          <w:tab w:val="left" w:pos="-1440"/>
          <w:tab w:val="left" w:pos="-720"/>
          <w:tab w:val="left" w:pos="1"/>
          <w:tab w:val="left" w:pos="721"/>
          <w:tab w:val="left" w:pos="1442"/>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r>
      <w:r w:rsidRPr="00DB09C1">
        <w:rPr>
          <w:rFonts w:asciiTheme="minorHAnsi" w:hAnsiTheme="minorHAnsi"/>
          <w:sz w:val="22"/>
          <w:szCs w:val="22"/>
        </w:rPr>
        <w:tab/>
        <w:t>Revenue was generated; and</w:t>
      </w:r>
    </w:p>
    <w:p w14:paraId="6698E330"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12509383"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(b)</w:t>
      </w:r>
      <w:r w:rsidRPr="00DB09C1">
        <w:rPr>
          <w:rFonts w:asciiTheme="minorHAnsi" w:hAnsiTheme="minorHAnsi"/>
          <w:sz w:val="22"/>
          <w:szCs w:val="22"/>
        </w:rPr>
        <w:tab/>
        <w:t>20% on or about thirty (30) days thereafter.</w:t>
      </w:r>
    </w:p>
    <w:p w14:paraId="3837D1B8"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50756479" w14:textId="2099F157" w:rsidR="000D28D8" w:rsidRPr="00DB09C1" w:rsidRDefault="000D28D8">
      <w:pPr>
        <w:pStyle w:val="BodyText"/>
        <w:tabs>
          <w:tab w:val="clear" w:pos="2164"/>
          <w:tab w:val="clear" w:pos="2885"/>
          <w:tab w:val="clear" w:pos="3606"/>
          <w:tab w:val="clear" w:pos="4327"/>
        </w:tabs>
        <w:rPr>
          <w:rFonts w:asciiTheme="minorHAnsi" w:hAnsiTheme="minorHAnsi"/>
          <w:bCs w:val="0"/>
          <w:sz w:val="22"/>
          <w:szCs w:val="22"/>
        </w:rPr>
      </w:pPr>
      <w:r w:rsidRPr="00DB09C1">
        <w:rPr>
          <w:rFonts w:asciiTheme="minorHAnsi" w:hAnsiTheme="minorHAnsi"/>
          <w:bCs w:val="0"/>
          <w:sz w:val="22"/>
          <w:szCs w:val="22"/>
        </w:rPr>
        <w:tab/>
      </w:r>
      <w:r w:rsidRPr="00DB09C1">
        <w:rPr>
          <w:rFonts w:asciiTheme="minorHAnsi" w:hAnsiTheme="minorHAnsi"/>
          <w:bCs w:val="0"/>
          <w:sz w:val="22"/>
          <w:szCs w:val="22"/>
        </w:rPr>
        <w:tab/>
        <w:t>3.3</w:t>
      </w:r>
      <w:r w:rsidRPr="00DB09C1">
        <w:rPr>
          <w:rFonts w:asciiTheme="minorHAnsi" w:hAnsiTheme="minorHAnsi"/>
          <w:bCs w:val="0"/>
          <w:sz w:val="22"/>
          <w:szCs w:val="22"/>
        </w:rPr>
        <w:tab/>
        <w:t xml:space="preserve">Agent must provide </w:t>
      </w:r>
      <w:del w:id="86" w:author="Stillman Maxon" w:date="2019-10-10T13:20:00Z">
        <w:r w:rsidRPr="00DB09C1" w:rsidDel="00EF2A36">
          <w:rPr>
            <w:rFonts w:asciiTheme="minorHAnsi" w:hAnsiTheme="minorHAnsi"/>
            <w:bCs w:val="0"/>
            <w:sz w:val="22"/>
            <w:szCs w:val="22"/>
          </w:rPr>
          <w:delText>Lightyear</w:delText>
        </w:r>
      </w:del>
      <w:ins w:id="87" w:author="Stillman Maxon" w:date="2019-10-10T13:20:00Z">
        <w:r w:rsidR="00EF2A36">
          <w:rPr>
            <w:rFonts w:asciiTheme="minorHAnsi" w:hAnsiTheme="minorHAnsi"/>
            <w:bCs w:val="0"/>
            <w:sz w:val="22"/>
            <w:szCs w:val="22"/>
          </w:rPr>
          <w:t>Hemp Logic</w:t>
        </w:r>
      </w:ins>
      <w:r w:rsidRPr="00DB09C1">
        <w:rPr>
          <w:rFonts w:asciiTheme="minorHAnsi" w:hAnsiTheme="minorHAnsi"/>
          <w:bCs w:val="0"/>
          <w:sz w:val="22"/>
          <w:szCs w:val="22"/>
        </w:rPr>
        <w:t xml:space="preserve"> with written notice of dispute regarding the amount of any payment (or lack thereof) made to Agent under this Agreement.  Such written notice must be provided within ninety (90) days of the date </w:t>
      </w:r>
      <w:del w:id="88" w:author="Stillman Maxon" w:date="2019-10-10T13:20:00Z">
        <w:r w:rsidRPr="00DB09C1" w:rsidDel="00EF2A36">
          <w:rPr>
            <w:rFonts w:asciiTheme="minorHAnsi" w:hAnsiTheme="minorHAnsi"/>
            <w:bCs w:val="0"/>
            <w:sz w:val="22"/>
            <w:szCs w:val="22"/>
          </w:rPr>
          <w:delText>Lightyear</w:delText>
        </w:r>
      </w:del>
      <w:ins w:id="89" w:author="Stillman Maxon" w:date="2019-10-10T13:20:00Z">
        <w:r w:rsidR="00EF2A36">
          <w:rPr>
            <w:rFonts w:asciiTheme="minorHAnsi" w:hAnsiTheme="minorHAnsi"/>
            <w:bCs w:val="0"/>
            <w:sz w:val="22"/>
            <w:szCs w:val="22"/>
          </w:rPr>
          <w:t>Hemp Logic</w:t>
        </w:r>
      </w:ins>
      <w:r w:rsidRPr="00DB09C1">
        <w:rPr>
          <w:rFonts w:asciiTheme="minorHAnsi" w:hAnsiTheme="minorHAnsi"/>
          <w:bCs w:val="0"/>
          <w:sz w:val="22"/>
          <w:szCs w:val="22"/>
        </w:rPr>
        <w:t xml:space="preserve"> made the payment, or the payment should have been paid.  The notice must include the supporting documentation evidencing the discrepancy.  If the Agent does not provide the written notice described herein, including the supporting </w:t>
      </w:r>
      <w:r w:rsidRPr="00DB09C1">
        <w:rPr>
          <w:rFonts w:asciiTheme="minorHAnsi" w:hAnsiTheme="minorHAnsi"/>
          <w:bCs w:val="0"/>
          <w:sz w:val="22"/>
          <w:szCs w:val="22"/>
        </w:rPr>
        <w:lastRenderedPageBreak/>
        <w:t xml:space="preserve">documentation, within the ninety (90) day period, the Agent hereby waives any and all claims against </w:t>
      </w:r>
      <w:del w:id="90" w:author="Stillman Maxon" w:date="2019-10-10T13:20:00Z">
        <w:r w:rsidRPr="00DB09C1" w:rsidDel="00EF2A36">
          <w:rPr>
            <w:rFonts w:asciiTheme="minorHAnsi" w:hAnsiTheme="minorHAnsi"/>
            <w:bCs w:val="0"/>
            <w:sz w:val="22"/>
            <w:szCs w:val="22"/>
          </w:rPr>
          <w:delText>Lightyear</w:delText>
        </w:r>
      </w:del>
      <w:ins w:id="91" w:author="Stillman Maxon" w:date="2019-10-10T13:20:00Z">
        <w:r w:rsidR="00EF2A36">
          <w:rPr>
            <w:rFonts w:asciiTheme="minorHAnsi" w:hAnsiTheme="minorHAnsi"/>
            <w:bCs w:val="0"/>
            <w:sz w:val="22"/>
            <w:szCs w:val="22"/>
          </w:rPr>
          <w:t>Hemp Logic</w:t>
        </w:r>
      </w:ins>
      <w:r w:rsidRPr="00DB09C1">
        <w:rPr>
          <w:rFonts w:asciiTheme="minorHAnsi" w:hAnsiTheme="minorHAnsi"/>
          <w:bCs w:val="0"/>
          <w:sz w:val="22"/>
          <w:szCs w:val="22"/>
        </w:rPr>
        <w:t xml:space="preserve"> for payments due under this Agreement and releases </w:t>
      </w:r>
      <w:del w:id="92" w:author="Stillman Maxon" w:date="2019-10-10T13:20:00Z">
        <w:r w:rsidRPr="00DB09C1" w:rsidDel="00EF2A36">
          <w:rPr>
            <w:rFonts w:asciiTheme="minorHAnsi" w:hAnsiTheme="minorHAnsi"/>
            <w:bCs w:val="0"/>
            <w:sz w:val="22"/>
            <w:szCs w:val="22"/>
          </w:rPr>
          <w:delText>Lightyear</w:delText>
        </w:r>
      </w:del>
      <w:ins w:id="93" w:author="Stillman Maxon" w:date="2019-10-10T13:20:00Z">
        <w:r w:rsidR="00EF2A36">
          <w:rPr>
            <w:rFonts w:asciiTheme="minorHAnsi" w:hAnsiTheme="minorHAnsi"/>
            <w:bCs w:val="0"/>
            <w:sz w:val="22"/>
            <w:szCs w:val="22"/>
          </w:rPr>
          <w:t>Hemp Logic</w:t>
        </w:r>
      </w:ins>
      <w:r w:rsidRPr="00DB09C1">
        <w:rPr>
          <w:rFonts w:asciiTheme="minorHAnsi" w:hAnsiTheme="minorHAnsi"/>
          <w:bCs w:val="0"/>
          <w:sz w:val="22"/>
          <w:szCs w:val="22"/>
        </w:rPr>
        <w:t xml:space="preserve"> from any liability relating to such commission or lack thereof. </w:t>
      </w:r>
    </w:p>
    <w:p w14:paraId="429C4DA0"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015ABA89" w14:textId="4CCC4762" w:rsidR="000D28D8" w:rsidRPr="00DB09C1" w:rsidRDefault="000D28D8">
      <w:pPr>
        <w:pStyle w:val="BodyText"/>
        <w:tabs>
          <w:tab w:val="clear" w:pos="2164"/>
        </w:tabs>
        <w:rPr>
          <w:rFonts w:asciiTheme="minorHAnsi" w:hAnsiTheme="minorHAnsi"/>
          <w:bCs w:val="0"/>
          <w:sz w:val="22"/>
          <w:szCs w:val="22"/>
        </w:rPr>
      </w:pPr>
      <w:r w:rsidRPr="00DB09C1">
        <w:rPr>
          <w:rFonts w:asciiTheme="minorHAnsi" w:hAnsiTheme="minorHAnsi"/>
          <w:bCs w:val="0"/>
          <w:sz w:val="22"/>
          <w:szCs w:val="22"/>
        </w:rPr>
        <w:tab/>
      </w:r>
      <w:r w:rsidRPr="00DB09C1">
        <w:rPr>
          <w:rFonts w:asciiTheme="minorHAnsi" w:hAnsiTheme="minorHAnsi"/>
          <w:bCs w:val="0"/>
          <w:sz w:val="22"/>
          <w:szCs w:val="22"/>
        </w:rPr>
        <w:tab/>
        <w:t>3.4</w:t>
      </w:r>
      <w:r w:rsidRPr="00DB09C1">
        <w:rPr>
          <w:rFonts w:asciiTheme="minorHAnsi" w:hAnsiTheme="minorHAnsi"/>
          <w:bCs w:val="0"/>
          <w:sz w:val="22"/>
          <w:szCs w:val="22"/>
        </w:rPr>
        <w:tab/>
      </w:r>
      <w:del w:id="94" w:author="Stillman Maxon" w:date="2019-10-10T13:20:00Z">
        <w:r w:rsidRPr="00DB09C1" w:rsidDel="00EF2A36">
          <w:rPr>
            <w:rFonts w:asciiTheme="minorHAnsi" w:hAnsiTheme="minorHAnsi"/>
            <w:bCs w:val="0"/>
            <w:sz w:val="22"/>
            <w:szCs w:val="22"/>
          </w:rPr>
          <w:delText>Lightyear</w:delText>
        </w:r>
      </w:del>
      <w:ins w:id="95" w:author="Stillman Maxon" w:date="2019-10-10T13:20:00Z">
        <w:r w:rsidR="00EF2A36">
          <w:rPr>
            <w:rFonts w:asciiTheme="minorHAnsi" w:hAnsiTheme="minorHAnsi"/>
            <w:bCs w:val="0"/>
            <w:sz w:val="22"/>
            <w:szCs w:val="22"/>
          </w:rPr>
          <w:t>Hemp Logic</w:t>
        </w:r>
      </w:ins>
      <w:r w:rsidRPr="00DB09C1">
        <w:rPr>
          <w:rFonts w:asciiTheme="minorHAnsi" w:hAnsiTheme="minorHAnsi"/>
          <w:bCs w:val="0"/>
          <w:sz w:val="22"/>
          <w:szCs w:val="22"/>
        </w:rPr>
        <w:t xml:space="preserve"> may add, change, limit, modify or cancel procedures or requirements from time-to-time upon notice to Agent and thereby affect commissions paid to Agent.  Procedures or requirements may also be altered in order to comply with or accommodate the effect of any change in industry standards, or any legislative, judicial or regulatory ruling, order or mandate.</w:t>
      </w:r>
    </w:p>
    <w:p w14:paraId="10B2D138"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371114B5" w14:textId="5668E3B1" w:rsidR="009A38BF" w:rsidRDefault="000D28D8">
      <w:pPr>
        <w:pStyle w:val="BodyText2"/>
        <w:tabs>
          <w:tab w:val="left" w:pos="0"/>
        </w:tabs>
        <w:rPr>
          <w:rFonts w:asciiTheme="minorHAnsi" w:hAnsiTheme="minorHAnsi"/>
          <w:sz w:val="22"/>
          <w:szCs w:val="22"/>
        </w:rPr>
      </w:pPr>
      <w:r w:rsidRPr="00DB09C1">
        <w:rPr>
          <w:rFonts w:asciiTheme="minorHAnsi" w:hAnsiTheme="minorHAnsi"/>
          <w:sz w:val="22"/>
          <w:szCs w:val="22"/>
        </w:rPr>
        <w:tab/>
        <w:t>3.5</w:t>
      </w:r>
      <w:r w:rsidRPr="00DB09C1">
        <w:rPr>
          <w:rFonts w:asciiTheme="minorHAnsi" w:hAnsiTheme="minorHAnsi"/>
          <w:sz w:val="22"/>
          <w:szCs w:val="22"/>
        </w:rPr>
        <w:tab/>
      </w:r>
      <w:r w:rsidR="009A38BF">
        <w:rPr>
          <w:rFonts w:asciiTheme="minorHAnsi" w:hAnsiTheme="minorHAnsi"/>
          <w:sz w:val="22"/>
          <w:szCs w:val="22"/>
        </w:rPr>
        <w:t xml:space="preserve">If an Agent’s Account submits an order for </w:t>
      </w:r>
      <w:ins w:id="96" w:author="Stillman Maxon" w:date="2019-10-10T13:42:00Z">
        <w:r w:rsidR="00467AA4">
          <w:t>Hemp Logic's products</w:t>
        </w:r>
      </w:ins>
      <w:del w:id="97" w:author="Stillman Maxon" w:date="2019-10-10T13:41:00Z">
        <w:r w:rsidR="009A38BF" w:rsidDel="00467AA4">
          <w:rPr>
            <w:rFonts w:asciiTheme="minorHAnsi" w:hAnsiTheme="minorHAnsi"/>
            <w:sz w:val="22"/>
            <w:szCs w:val="22"/>
          </w:rPr>
          <w:delText>Telecommunication Services</w:delText>
        </w:r>
      </w:del>
      <w:r w:rsidR="009A38BF">
        <w:rPr>
          <w:rFonts w:asciiTheme="minorHAnsi" w:hAnsiTheme="minorHAnsi"/>
          <w:sz w:val="22"/>
          <w:szCs w:val="22"/>
        </w:rPr>
        <w:t xml:space="preserve">, and the Agent is not actively involved and responsible for selling the </w:t>
      </w:r>
      <w:ins w:id="98" w:author="Stillman Maxon" w:date="2019-10-10T13:42:00Z">
        <w:r w:rsidR="00467AA4">
          <w:t>Hemp Logic product</w:t>
        </w:r>
      </w:ins>
      <w:del w:id="99" w:author="Stillman Maxon" w:date="2019-10-10T13:42:00Z">
        <w:r w:rsidR="009A38BF" w:rsidDel="00467AA4">
          <w:rPr>
            <w:rFonts w:asciiTheme="minorHAnsi" w:hAnsiTheme="minorHAnsi"/>
            <w:sz w:val="22"/>
            <w:szCs w:val="22"/>
          </w:rPr>
          <w:delText>Telecommunication Service</w:delText>
        </w:r>
      </w:del>
      <w:r w:rsidR="009A38BF">
        <w:rPr>
          <w:rFonts w:asciiTheme="minorHAnsi" w:hAnsiTheme="minorHAnsi"/>
          <w:sz w:val="22"/>
          <w:szCs w:val="22"/>
        </w:rPr>
        <w:t xml:space="preserve"> and obtaining all the necessary paperwork, then </w:t>
      </w:r>
      <w:del w:id="100" w:author="Stillman Maxon" w:date="2019-10-10T13:20:00Z">
        <w:r w:rsidR="009A38BF" w:rsidDel="00EF2A36">
          <w:rPr>
            <w:rFonts w:asciiTheme="minorHAnsi" w:hAnsiTheme="minorHAnsi"/>
            <w:sz w:val="22"/>
            <w:szCs w:val="22"/>
          </w:rPr>
          <w:delText>Lightyear</w:delText>
        </w:r>
      </w:del>
      <w:ins w:id="101" w:author="Stillman Maxon" w:date="2019-10-10T13:20:00Z">
        <w:r w:rsidR="00EF2A36">
          <w:rPr>
            <w:rFonts w:asciiTheme="minorHAnsi" w:hAnsiTheme="minorHAnsi"/>
            <w:sz w:val="22"/>
            <w:szCs w:val="22"/>
          </w:rPr>
          <w:t>Hemp Logic</w:t>
        </w:r>
      </w:ins>
      <w:r w:rsidR="009A38BF">
        <w:rPr>
          <w:rFonts w:asciiTheme="minorHAnsi" w:hAnsiTheme="minorHAnsi"/>
          <w:sz w:val="22"/>
          <w:szCs w:val="22"/>
        </w:rPr>
        <w:t xml:space="preserve"> may, at its sole discretion, determine that the Agent is not entitled to any commissions or compensation for such order. </w:t>
      </w:r>
    </w:p>
    <w:p w14:paraId="25542E0C" w14:textId="77777777" w:rsidR="009A38BF" w:rsidRDefault="009A38BF">
      <w:pPr>
        <w:pStyle w:val="BodyText2"/>
        <w:tabs>
          <w:tab w:val="left" w:pos="0"/>
        </w:tabs>
        <w:rPr>
          <w:rFonts w:asciiTheme="minorHAnsi" w:hAnsiTheme="minorHAnsi"/>
          <w:sz w:val="22"/>
          <w:szCs w:val="22"/>
        </w:rPr>
      </w:pPr>
    </w:p>
    <w:p w14:paraId="29774CB1" w14:textId="77777777" w:rsidR="000D28D8" w:rsidRPr="00DB09C1" w:rsidRDefault="009A38BF">
      <w:pPr>
        <w:pStyle w:val="BodyText2"/>
        <w:tabs>
          <w:tab w:val="left" w:pos="0"/>
        </w:tabs>
        <w:rPr>
          <w:rFonts w:asciiTheme="minorHAnsi" w:hAnsiTheme="minorHAnsi"/>
          <w:sz w:val="22"/>
          <w:szCs w:val="22"/>
        </w:rPr>
      </w:pPr>
      <w:r>
        <w:rPr>
          <w:rFonts w:asciiTheme="minorHAnsi" w:hAnsiTheme="minorHAnsi"/>
          <w:sz w:val="22"/>
          <w:szCs w:val="22"/>
        </w:rPr>
        <w:tab/>
        <w:t>3.6</w:t>
      </w:r>
      <w:r>
        <w:rPr>
          <w:rFonts w:asciiTheme="minorHAnsi" w:hAnsiTheme="minorHAnsi"/>
          <w:sz w:val="22"/>
          <w:szCs w:val="22"/>
        </w:rPr>
        <w:tab/>
      </w:r>
      <w:r w:rsidR="000D28D8" w:rsidRPr="00DB09C1">
        <w:rPr>
          <w:rFonts w:asciiTheme="minorHAnsi" w:hAnsiTheme="minorHAnsi"/>
          <w:sz w:val="22"/>
          <w:szCs w:val="22"/>
        </w:rPr>
        <w:t>The following policies and procedures shall apply to the Agent’s Accounts which are delinquent in payment:</w:t>
      </w:r>
    </w:p>
    <w:p w14:paraId="60C5DCF8" w14:textId="77777777" w:rsidR="000D28D8" w:rsidRPr="00DB09C1" w:rsidRDefault="000D28D8">
      <w:pPr>
        <w:jc w:val="both"/>
        <w:rPr>
          <w:rFonts w:asciiTheme="minorHAnsi" w:hAnsiTheme="minorHAnsi"/>
          <w:sz w:val="22"/>
          <w:szCs w:val="22"/>
        </w:rPr>
      </w:pPr>
    </w:p>
    <w:p w14:paraId="21BAF88D" w14:textId="5B6CF38F" w:rsidR="000D28D8" w:rsidRPr="00DB09C1" w:rsidRDefault="000D28D8">
      <w:pPr>
        <w:ind w:left="1440" w:hanging="720"/>
        <w:jc w:val="both"/>
        <w:rPr>
          <w:rFonts w:asciiTheme="minorHAnsi" w:hAnsiTheme="minorHAnsi"/>
          <w:sz w:val="22"/>
          <w:szCs w:val="22"/>
        </w:rPr>
      </w:pPr>
      <w:r w:rsidRPr="00DB09C1">
        <w:rPr>
          <w:rFonts w:asciiTheme="minorHAnsi" w:hAnsiTheme="minorHAnsi"/>
          <w:sz w:val="22"/>
          <w:szCs w:val="22"/>
        </w:rPr>
        <w:t>(a)</w:t>
      </w:r>
      <w:r w:rsidRPr="00DB09C1">
        <w:rPr>
          <w:rFonts w:asciiTheme="minorHAnsi" w:hAnsiTheme="minorHAnsi"/>
          <w:sz w:val="22"/>
          <w:szCs w:val="22"/>
        </w:rPr>
        <w:tab/>
        <w:t xml:space="preserve">Any of the Agent's Accounts (excluding accounts or rate plans for which the Agent and </w:t>
      </w:r>
      <w:del w:id="102" w:author="Stillman Maxon" w:date="2019-10-10T13:20:00Z">
        <w:r w:rsidRPr="00DB09C1" w:rsidDel="00EF2A36">
          <w:rPr>
            <w:rFonts w:asciiTheme="minorHAnsi" w:hAnsiTheme="minorHAnsi"/>
            <w:sz w:val="22"/>
            <w:szCs w:val="22"/>
          </w:rPr>
          <w:delText>Lightyear</w:delText>
        </w:r>
      </w:del>
      <w:ins w:id="103"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have agreed to a separate bad debt policy) which are billed by </w:t>
      </w:r>
      <w:del w:id="104" w:author="Stillman Maxon" w:date="2019-10-10T13:20:00Z">
        <w:r w:rsidRPr="00DB09C1" w:rsidDel="00EF2A36">
          <w:rPr>
            <w:rFonts w:asciiTheme="minorHAnsi" w:hAnsiTheme="minorHAnsi"/>
            <w:sz w:val="22"/>
            <w:szCs w:val="22"/>
          </w:rPr>
          <w:delText>Lightyear</w:delText>
        </w:r>
      </w:del>
      <w:ins w:id="105"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and which invoices are not paid by their due date for any reason (including, but not limited to, loss or theft of a calling card or misuse or abuse of services) may be considered overdue by </w:t>
      </w:r>
      <w:del w:id="106" w:author="Stillman Maxon" w:date="2019-10-10T13:20:00Z">
        <w:r w:rsidRPr="00DB09C1" w:rsidDel="00EF2A36">
          <w:rPr>
            <w:rFonts w:asciiTheme="minorHAnsi" w:hAnsiTheme="minorHAnsi"/>
            <w:sz w:val="22"/>
            <w:szCs w:val="22"/>
          </w:rPr>
          <w:delText>Lightyear</w:delText>
        </w:r>
      </w:del>
      <w:ins w:id="107"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and assigned to a collection status. </w:t>
      </w:r>
    </w:p>
    <w:p w14:paraId="1CDE06A0" w14:textId="77777777" w:rsidR="000D28D8" w:rsidRPr="00DB09C1" w:rsidRDefault="000D28D8">
      <w:pPr>
        <w:jc w:val="both"/>
        <w:rPr>
          <w:rFonts w:asciiTheme="minorHAnsi" w:hAnsiTheme="minorHAnsi"/>
          <w:sz w:val="22"/>
          <w:szCs w:val="22"/>
        </w:rPr>
      </w:pPr>
    </w:p>
    <w:p w14:paraId="0CB0F3F5" w14:textId="7DC88DD0" w:rsidR="000D28D8" w:rsidRPr="00DB09C1" w:rsidRDefault="000D28D8">
      <w:pPr>
        <w:ind w:left="1440" w:hanging="720"/>
        <w:jc w:val="both"/>
        <w:rPr>
          <w:rFonts w:asciiTheme="minorHAnsi" w:hAnsiTheme="minorHAnsi"/>
          <w:sz w:val="22"/>
          <w:szCs w:val="22"/>
        </w:rPr>
      </w:pPr>
      <w:r w:rsidRPr="00DB09C1">
        <w:rPr>
          <w:rFonts w:asciiTheme="minorHAnsi" w:hAnsiTheme="minorHAnsi"/>
          <w:sz w:val="22"/>
          <w:szCs w:val="22"/>
        </w:rPr>
        <w:t>(b)</w:t>
      </w:r>
      <w:r w:rsidRPr="00DB09C1">
        <w:rPr>
          <w:rFonts w:asciiTheme="minorHAnsi" w:hAnsiTheme="minorHAnsi"/>
          <w:sz w:val="22"/>
          <w:szCs w:val="22"/>
        </w:rPr>
        <w:tab/>
        <w:t xml:space="preserve">If an Agent’s Account is in collection status for 90 days or more (a “Bad Debt Account”), and the Account is disconnected for non-payment, </w:t>
      </w:r>
      <w:del w:id="108" w:author="Stillman Maxon" w:date="2019-10-10T13:20:00Z">
        <w:r w:rsidRPr="00DB09C1" w:rsidDel="00EF2A36">
          <w:rPr>
            <w:rFonts w:asciiTheme="minorHAnsi" w:hAnsiTheme="minorHAnsi"/>
            <w:sz w:val="22"/>
            <w:szCs w:val="22"/>
          </w:rPr>
          <w:delText>Lightyear</w:delText>
        </w:r>
      </w:del>
      <w:ins w:id="109"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may deduct from the amounts payable to the Agent an amount equal to ten percent (10%) (the “Bad Debt Percentage”) of the outstanding aggregate balance of the Bad Debt Account for the four-month billing period commencing with the month for which the account was assigned collection status.  The aggregate balance determined to be the Bad Debt amount is the summation of the first four past due invoices, less any payments and/or credits applied which affect the four invoices in question.</w:t>
      </w:r>
    </w:p>
    <w:p w14:paraId="7B8BAA95" w14:textId="77777777" w:rsidR="000D28D8" w:rsidRPr="00DB09C1" w:rsidRDefault="000D28D8">
      <w:pPr>
        <w:jc w:val="both"/>
        <w:rPr>
          <w:rFonts w:asciiTheme="minorHAnsi" w:hAnsiTheme="minorHAnsi"/>
          <w:sz w:val="22"/>
          <w:szCs w:val="22"/>
        </w:rPr>
      </w:pPr>
    </w:p>
    <w:p w14:paraId="381C1941" w14:textId="7846A2C7" w:rsidR="000D28D8" w:rsidRPr="00DB09C1" w:rsidRDefault="000D28D8">
      <w:pPr>
        <w:pStyle w:val="BodyText"/>
        <w:tabs>
          <w:tab w:val="clear" w:pos="1442"/>
          <w:tab w:val="clear" w:pos="2164"/>
          <w:tab w:val="left" w:pos="630"/>
          <w:tab w:val="left" w:pos="1440"/>
        </w:tabs>
        <w:ind w:left="1440" w:hanging="1440"/>
        <w:rPr>
          <w:rFonts w:asciiTheme="minorHAnsi" w:hAnsiTheme="minorHAnsi"/>
          <w:strike/>
          <w:sz w:val="22"/>
          <w:szCs w:val="22"/>
        </w:rPr>
      </w:pPr>
      <w:r w:rsidRPr="00DB09C1">
        <w:rPr>
          <w:rFonts w:asciiTheme="minorHAnsi" w:hAnsiTheme="minorHAnsi"/>
          <w:sz w:val="22"/>
          <w:szCs w:val="22"/>
        </w:rPr>
        <w:tab/>
      </w:r>
      <w:r w:rsidRPr="00DB09C1">
        <w:rPr>
          <w:rFonts w:asciiTheme="minorHAnsi" w:hAnsiTheme="minorHAnsi"/>
          <w:sz w:val="22"/>
          <w:szCs w:val="22"/>
        </w:rPr>
        <w:tab/>
      </w:r>
      <w:r w:rsidRPr="00DB09C1">
        <w:rPr>
          <w:rFonts w:asciiTheme="minorHAnsi" w:hAnsiTheme="minorHAnsi"/>
          <w:sz w:val="22"/>
          <w:szCs w:val="22"/>
        </w:rPr>
        <w:tab/>
        <w:t>(c)</w:t>
      </w:r>
      <w:r w:rsidRPr="00DB09C1">
        <w:rPr>
          <w:rFonts w:asciiTheme="minorHAnsi" w:hAnsiTheme="minorHAnsi"/>
          <w:sz w:val="22"/>
          <w:szCs w:val="22"/>
        </w:rPr>
        <w:tab/>
        <w:t xml:space="preserve">Depending upon future variance of market conditions, the Bad Debt Percentage may be adjusted in </w:t>
      </w:r>
      <w:del w:id="110" w:author="Stillman Maxon" w:date="2019-10-10T13:20:00Z">
        <w:r w:rsidRPr="00DB09C1" w:rsidDel="00EF2A36">
          <w:rPr>
            <w:rFonts w:asciiTheme="minorHAnsi" w:hAnsiTheme="minorHAnsi"/>
            <w:sz w:val="22"/>
            <w:szCs w:val="22"/>
          </w:rPr>
          <w:delText>Lightyear</w:delText>
        </w:r>
      </w:del>
      <w:ins w:id="111"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’s discretion from time to time so that </w:t>
      </w:r>
      <w:del w:id="112" w:author="Stillman Maxon" w:date="2019-10-10T13:20:00Z">
        <w:r w:rsidRPr="00DB09C1" w:rsidDel="00EF2A36">
          <w:rPr>
            <w:rFonts w:asciiTheme="minorHAnsi" w:hAnsiTheme="minorHAnsi"/>
            <w:sz w:val="22"/>
            <w:szCs w:val="22"/>
          </w:rPr>
          <w:delText>Lightyear</w:delText>
        </w:r>
      </w:del>
      <w:ins w:id="113"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achieves its intended goal of approximating the chargeback to the Agent of the amount of commissions previously paid by </w:t>
      </w:r>
      <w:del w:id="114" w:author="Stillman Maxon" w:date="2019-10-10T13:20:00Z">
        <w:r w:rsidRPr="00DB09C1" w:rsidDel="00EF2A36">
          <w:rPr>
            <w:rFonts w:asciiTheme="minorHAnsi" w:hAnsiTheme="minorHAnsi"/>
            <w:sz w:val="22"/>
            <w:szCs w:val="22"/>
          </w:rPr>
          <w:delText>Lightyear</w:delText>
        </w:r>
      </w:del>
      <w:ins w:id="115"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on the outstanding balance of the Bad Debt Account.</w:t>
      </w:r>
    </w:p>
    <w:p w14:paraId="2901A7A9" w14:textId="77777777" w:rsidR="000D28D8" w:rsidRPr="00DB09C1" w:rsidRDefault="000D28D8">
      <w:pPr>
        <w:jc w:val="both"/>
        <w:rPr>
          <w:rFonts w:asciiTheme="minorHAnsi" w:hAnsiTheme="minorHAnsi"/>
          <w:sz w:val="22"/>
          <w:szCs w:val="22"/>
        </w:rPr>
      </w:pPr>
    </w:p>
    <w:p w14:paraId="3F89B817" w14:textId="55F50F34" w:rsidR="000D28D8" w:rsidRPr="00DB09C1" w:rsidRDefault="000D28D8">
      <w:pPr>
        <w:pStyle w:val="BodyText2"/>
        <w:ind w:left="1440" w:hanging="720"/>
        <w:rPr>
          <w:rFonts w:asciiTheme="minorHAnsi" w:hAnsiTheme="minorHAnsi"/>
          <w:sz w:val="22"/>
          <w:szCs w:val="22"/>
        </w:rPr>
      </w:pPr>
      <w:r w:rsidRPr="00DB09C1">
        <w:rPr>
          <w:rFonts w:asciiTheme="minorHAnsi" w:hAnsiTheme="minorHAnsi"/>
          <w:sz w:val="22"/>
          <w:szCs w:val="22"/>
        </w:rPr>
        <w:t>(d)</w:t>
      </w:r>
      <w:r w:rsidRPr="00DB09C1">
        <w:rPr>
          <w:rFonts w:asciiTheme="minorHAnsi" w:hAnsiTheme="minorHAnsi"/>
          <w:sz w:val="22"/>
          <w:szCs w:val="22"/>
        </w:rPr>
        <w:tab/>
        <w:t xml:space="preserve">If any amount from a Bad Debt Account is subsequently collected by </w:t>
      </w:r>
      <w:del w:id="116" w:author="Stillman Maxon" w:date="2019-10-10T13:20:00Z">
        <w:r w:rsidRPr="00DB09C1" w:rsidDel="00EF2A36">
          <w:rPr>
            <w:rFonts w:asciiTheme="minorHAnsi" w:hAnsiTheme="minorHAnsi"/>
            <w:sz w:val="22"/>
            <w:szCs w:val="22"/>
          </w:rPr>
          <w:delText>Lightyear</w:delText>
        </w:r>
      </w:del>
      <w:ins w:id="117"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following a deduction from the amounts payable to the Agent, the Agent will not be entitled to any recovery.   </w:t>
      </w:r>
      <w:del w:id="118" w:author="Stillman Maxon" w:date="2019-10-10T13:20:00Z">
        <w:r w:rsidRPr="00DB09C1" w:rsidDel="00EF2A36">
          <w:rPr>
            <w:rFonts w:asciiTheme="minorHAnsi" w:hAnsiTheme="minorHAnsi"/>
            <w:sz w:val="22"/>
            <w:szCs w:val="22"/>
          </w:rPr>
          <w:delText>Lightyear</w:delText>
        </w:r>
      </w:del>
      <w:ins w:id="119"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may provide a different bad debt policy than that which is set forth herein for certain products and services.  If a different bad debt policy applies to a particular product or service, it will be outlined in </w:t>
      </w:r>
      <w:del w:id="120" w:author="Stillman Maxon" w:date="2019-10-10T13:20:00Z">
        <w:r w:rsidRPr="00DB09C1" w:rsidDel="00EF2A36">
          <w:rPr>
            <w:rFonts w:asciiTheme="minorHAnsi" w:hAnsiTheme="minorHAnsi"/>
            <w:sz w:val="22"/>
            <w:szCs w:val="22"/>
          </w:rPr>
          <w:delText>Lightyear</w:delText>
        </w:r>
      </w:del>
      <w:ins w:id="121"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's Rate and Margin Manual.   </w:t>
      </w:r>
    </w:p>
    <w:p w14:paraId="21681EF4"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32782CE4"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b/>
          <w:sz w:val="22"/>
          <w:szCs w:val="22"/>
        </w:rPr>
      </w:pPr>
      <w:r w:rsidRPr="00DB09C1">
        <w:rPr>
          <w:rFonts w:asciiTheme="minorHAnsi" w:hAnsiTheme="minorHAnsi"/>
          <w:b/>
          <w:smallCaps/>
          <w:sz w:val="22"/>
          <w:szCs w:val="22"/>
        </w:rPr>
        <w:lastRenderedPageBreak/>
        <w:t>Article 4</w:t>
      </w:r>
    </w:p>
    <w:p w14:paraId="475EEDC9"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b/>
          <w:sz w:val="22"/>
          <w:szCs w:val="22"/>
        </w:rPr>
      </w:pPr>
      <w:r w:rsidRPr="00DB09C1">
        <w:rPr>
          <w:rFonts w:asciiTheme="minorHAnsi" w:hAnsiTheme="minorHAnsi"/>
          <w:b/>
          <w:sz w:val="22"/>
          <w:szCs w:val="22"/>
          <w:u w:val="single"/>
        </w:rPr>
        <w:t>Relationship of the Parties</w:t>
      </w:r>
    </w:p>
    <w:p w14:paraId="1FD51263"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b/>
          <w:sz w:val="22"/>
          <w:szCs w:val="22"/>
        </w:rPr>
      </w:pPr>
    </w:p>
    <w:p w14:paraId="4C2F15B0" w14:textId="64873D50" w:rsidR="000D28D8" w:rsidRDefault="000D28D8">
      <w:pPr>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00BF2D39">
        <w:tab/>
      </w:r>
      <w:r w:rsidRPr="00DB09C1">
        <w:rPr>
          <w:rFonts w:asciiTheme="minorHAnsi" w:hAnsiTheme="minorHAnsi"/>
          <w:sz w:val="22"/>
          <w:szCs w:val="22"/>
        </w:rPr>
        <w:t xml:space="preserve">The Agent is an independent contractor and not an employee, franchisee, partner or co-venturer of or with </w:t>
      </w:r>
      <w:del w:id="122" w:author="Stillman Maxon" w:date="2019-10-10T13:20:00Z">
        <w:r w:rsidRPr="00DB09C1" w:rsidDel="00EF2A36">
          <w:rPr>
            <w:rFonts w:asciiTheme="minorHAnsi" w:hAnsiTheme="minorHAnsi"/>
            <w:sz w:val="22"/>
            <w:szCs w:val="22"/>
          </w:rPr>
          <w:delText>Lightyear</w:delText>
        </w:r>
      </w:del>
      <w:ins w:id="123"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The Agent is solely responsible for its own business expenses, including, without limitation, all federal, state and local payroll taxes for itself and its employees. </w:t>
      </w:r>
      <w:r w:rsidRPr="00DB09C1">
        <w:rPr>
          <w:rFonts w:asciiTheme="minorHAnsi" w:hAnsiTheme="minorHAnsi"/>
          <w:b/>
          <w:sz w:val="22"/>
          <w:szCs w:val="22"/>
        </w:rPr>
        <w:t xml:space="preserve">The Agent shall not represent or imply to any party that it has the power or authority to enter into a contract or commitment in the name of or on behalf of </w:t>
      </w:r>
      <w:del w:id="124" w:author="Stillman Maxon" w:date="2019-10-10T13:20:00Z">
        <w:r w:rsidRPr="00DB09C1" w:rsidDel="00EF2A36">
          <w:rPr>
            <w:rFonts w:asciiTheme="minorHAnsi" w:hAnsiTheme="minorHAnsi"/>
            <w:b/>
            <w:sz w:val="22"/>
            <w:szCs w:val="22"/>
          </w:rPr>
          <w:delText>Lightyear</w:delText>
        </w:r>
      </w:del>
      <w:ins w:id="125" w:author="Stillman Maxon" w:date="2019-10-10T13:20:00Z">
        <w:r w:rsidR="00EF2A36">
          <w:rPr>
            <w:rFonts w:asciiTheme="minorHAnsi" w:hAnsiTheme="minorHAnsi"/>
            <w:b/>
            <w:sz w:val="22"/>
            <w:szCs w:val="22"/>
          </w:rPr>
          <w:t>Hemp Logic</w:t>
        </w:r>
      </w:ins>
      <w:r w:rsidRPr="00DB09C1">
        <w:rPr>
          <w:rFonts w:asciiTheme="minorHAnsi" w:hAnsiTheme="minorHAnsi"/>
          <w:b/>
          <w:sz w:val="22"/>
          <w:szCs w:val="22"/>
        </w:rPr>
        <w:t xml:space="preserve">, or to otherwise bind </w:t>
      </w:r>
      <w:del w:id="126" w:author="Stillman Maxon" w:date="2019-10-10T13:20:00Z">
        <w:r w:rsidRPr="00DB09C1" w:rsidDel="00EF2A36">
          <w:rPr>
            <w:rFonts w:asciiTheme="minorHAnsi" w:hAnsiTheme="minorHAnsi"/>
            <w:b/>
            <w:sz w:val="22"/>
            <w:szCs w:val="22"/>
          </w:rPr>
          <w:delText>Lightyear</w:delText>
        </w:r>
      </w:del>
      <w:ins w:id="127" w:author="Stillman Maxon" w:date="2019-10-10T13:20:00Z">
        <w:r w:rsidR="00EF2A36">
          <w:rPr>
            <w:rFonts w:asciiTheme="minorHAnsi" w:hAnsiTheme="minorHAnsi"/>
            <w:b/>
            <w:sz w:val="22"/>
            <w:szCs w:val="22"/>
          </w:rPr>
          <w:t>Hemp Logic</w:t>
        </w:r>
      </w:ins>
      <w:r w:rsidRPr="00DB09C1">
        <w:rPr>
          <w:rFonts w:asciiTheme="minorHAnsi" w:hAnsiTheme="minorHAnsi"/>
          <w:b/>
          <w:sz w:val="22"/>
          <w:szCs w:val="22"/>
        </w:rPr>
        <w:t>.</w:t>
      </w:r>
      <w:r w:rsidRPr="00DB09C1">
        <w:rPr>
          <w:rFonts w:asciiTheme="minorHAnsi" w:hAnsiTheme="minorHAnsi"/>
          <w:sz w:val="22"/>
          <w:szCs w:val="22"/>
        </w:rPr>
        <w:t xml:space="preserve">  Agent shall have no title or interest in or to the Agent's Accounts; such accounts are the exclusive property of </w:t>
      </w:r>
      <w:del w:id="128" w:author="Stillman Maxon" w:date="2019-10-10T13:20:00Z">
        <w:r w:rsidRPr="00DB09C1" w:rsidDel="00EF2A36">
          <w:rPr>
            <w:rFonts w:asciiTheme="minorHAnsi" w:hAnsiTheme="minorHAnsi"/>
            <w:sz w:val="22"/>
            <w:szCs w:val="22"/>
          </w:rPr>
          <w:delText>Lightyear</w:delText>
        </w:r>
      </w:del>
      <w:ins w:id="129"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w:t>
      </w:r>
    </w:p>
    <w:p w14:paraId="455FE3D8" w14:textId="77777777" w:rsidR="00AA31ED" w:rsidRDefault="00AA31ED">
      <w:pPr>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0AB4A652" w14:textId="77777777" w:rsidR="000D28D8" w:rsidRPr="00DB09C1" w:rsidRDefault="00AA31ED">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b/>
          <w:sz w:val="22"/>
          <w:szCs w:val="22"/>
        </w:rPr>
      </w:pPr>
      <w:r>
        <w:rPr>
          <w:rFonts w:asciiTheme="minorHAnsi" w:hAnsiTheme="minorHAnsi"/>
          <w:b/>
          <w:smallCaps/>
          <w:sz w:val="22"/>
          <w:szCs w:val="22"/>
        </w:rPr>
        <w:t>A</w:t>
      </w:r>
      <w:r w:rsidR="000D28D8" w:rsidRPr="00DB09C1">
        <w:rPr>
          <w:rFonts w:asciiTheme="minorHAnsi" w:hAnsiTheme="minorHAnsi"/>
          <w:b/>
          <w:smallCaps/>
          <w:sz w:val="22"/>
          <w:szCs w:val="22"/>
        </w:rPr>
        <w:t>rticle 5</w:t>
      </w:r>
    </w:p>
    <w:p w14:paraId="4F5D4AE4"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b/>
          <w:sz w:val="22"/>
          <w:szCs w:val="22"/>
          <w:u w:val="single"/>
        </w:rPr>
      </w:pPr>
      <w:r w:rsidRPr="00DB09C1">
        <w:rPr>
          <w:rFonts w:asciiTheme="minorHAnsi" w:hAnsiTheme="minorHAnsi"/>
          <w:b/>
          <w:sz w:val="22"/>
          <w:szCs w:val="22"/>
          <w:u w:val="single"/>
        </w:rPr>
        <w:t>Confidentiality</w:t>
      </w:r>
    </w:p>
    <w:p w14:paraId="490EE205"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sz w:val="22"/>
          <w:szCs w:val="22"/>
          <w:u w:val="single"/>
        </w:rPr>
      </w:pPr>
    </w:p>
    <w:p w14:paraId="5B01C7CF" w14:textId="6C36D254" w:rsidR="000D28D8" w:rsidRPr="00DB09C1" w:rsidRDefault="000D28D8">
      <w:pPr>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t xml:space="preserve">The terms and conditions of this Agreement, and all non-public information regarding the business of </w:t>
      </w:r>
      <w:del w:id="130" w:author="Stillman Maxon" w:date="2019-10-10T13:20:00Z">
        <w:r w:rsidRPr="00DB09C1" w:rsidDel="00EF2A36">
          <w:rPr>
            <w:rFonts w:asciiTheme="minorHAnsi" w:hAnsiTheme="minorHAnsi"/>
            <w:sz w:val="22"/>
            <w:szCs w:val="22"/>
          </w:rPr>
          <w:delText>Lightyear</w:delText>
        </w:r>
      </w:del>
      <w:ins w:id="131"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or the Agent is confidential (the "Confidential Information").  Without the prior written consent of the other, neither </w:t>
      </w:r>
      <w:del w:id="132" w:author="Stillman Maxon" w:date="2019-10-10T13:20:00Z">
        <w:r w:rsidRPr="00DB09C1" w:rsidDel="00EF2A36">
          <w:rPr>
            <w:rFonts w:asciiTheme="minorHAnsi" w:hAnsiTheme="minorHAnsi"/>
            <w:sz w:val="22"/>
            <w:szCs w:val="22"/>
          </w:rPr>
          <w:delText>Lightyear</w:delText>
        </w:r>
      </w:del>
      <w:ins w:id="133"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nor the Agent shall disclose to any other person or entity any Confidential Information of the other unless pursuant to obtaining or maintaining any Regulatory Approval or unless other</w:t>
      </w:r>
      <w:r w:rsidRPr="00DB09C1">
        <w:rPr>
          <w:rFonts w:asciiTheme="minorHAnsi" w:hAnsiTheme="minorHAnsi"/>
          <w:sz w:val="22"/>
          <w:szCs w:val="22"/>
        </w:rPr>
        <w:softHyphen/>
        <w:t>wise required by law or a court of competent jurisdiction.  The provisions of this Article 5 shall remain in full force and effect after expiration or termination of this Agreement.   Notwithstanding paragraph 9.3, a violation of the foregoing provision by any party or its agents shall entitle the other party to injunctive relief for specific performance of the obligations described in this Article 5 without a showing of irreparable harm or injury and without bond.</w:t>
      </w:r>
    </w:p>
    <w:p w14:paraId="6E5B42E9"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b/>
          <w:sz w:val="22"/>
          <w:szCs w:val="22"/>
        </w:rPr>
      </w:pPr>
    </w:p>
    <w:p w14:paraId="3E22E85E"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b/>
          <w:sz w:val="22"/>
          <w:szCs w:val="22"/>
        </w:rPr>
      </w:pPr>
      <w:r w:rsidRPr="00DB09C1">
        <w:rPr>
          <w:rFonts w:asciiTheme="minorHAnsi" w:hAnsiTheme="minorHAnsi"/>
          <w:b/>
          <w:smallCaps/>
          <w:sz w:val="22"/>
          <w:szCs w:val="22"/>
        </w:rPr>
        <w:t>Article 6</w:t>
      </w:r>
    </w:p>
    <w:p w14:paraId="5C394493"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b/>
          <w:sz w:val="22"/>
          <w:szCs w:val="22"/>
        </w:rPr>
      </w:pPr>
      <w:r w:rsidRPr="00DB09C1">
        <w:rPr>
          <w:rFonts w:asciiTheme="minorHAnsi" w:hAnsiTheme="minorHAnsi"/>
          <w:b/>
          <w:sz w:val="22"/>
          <w:szCs w:val="22"/>
          <w:u w:val="single"/>
        </w:rPr>
        <w:t>Term and Termination of Agreement</w:t>
      </w:r>
    </w:p>
    <w:p w14:paraId="1C08A0DC"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120FC927" w14:textId="0E2FD808" w:rsidR="000D28D8" w:rsidRPr="00DB09C1" w:rsidRDefault="000D28D8">
      <w:pPr>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6.1</w:t>
      </w:r>
      <w:r w:rsidRPr="00DB09C1">
        <w:rPr>
          <w:rFonts w:asciiTheme="minorHAnsi" w:hAnsiTheme="minorHAnsi"/>
          <w:sz w:val="22"/>
          <w:szCs w:val="22"/>
        </w:rPr>
        <w:tab/>
        <w:t xml:space="preserve">This Agreement shall be for an initial term of five years commencing on the Effective Date of this Agreement.  This Agreement will be renewed without further action for successive terms of two (2) years unless the Agent notifies </w:t>
      </w:r>
      <w:del w:id="134" w:author="Stillman Maxon" w:date="2019-10-10T13:20:00Z">
        <w:r w:rsidRPr="00DB09C1" w:rsidDel="00EF2A36">
          <w:rPr>
            <w:rFonts w:asciiTheme="minorHAnsi" w:hAnsiTheme="minorHAnsi"/>
            <w:sz w:val="22"/>
            <w:szCs w:val="22"/>
          </w:rPr>
          <w:delText>Lightyear</w:delText>
        </w:r>
      </w:del>
      <w:ins w:id="135"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in writing, not less than sixty (60) days prior to the end of any term, that the Agreement will not be renewed.</w:t>
      </w:r>
    </w:p>
    <w:p w14:paraId="02A49D9C"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003F253E" w14:textId="5C7F539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jc w:val="both"/>
        <w:rPr>
          <w:rFonts w:asciiTheme="minorHAnsi" w:hAnsiTheme="minorHAnsi"/>
          <w:sz w:val="22"/>
          <w:szCs w:val="22"/>
        </w:rPr>
      </w:pPr>
      <w:r w:rsidRPr="00DB09C1">
        <w:rPr>
          <w:rFonts w:asciiTheme="minorHAnsi" w:hAnsiTheme="minorHAnsi"/>
          <w:sz w:val="22"/>
          <w:szCs w:val="22"/>
        </w:rPr>
        <w:tab/>
        <w:t>6.2</w:t>
      </w:r>
      <w:r w:rsidRPr="00DB09C1">
        <w:rPr>
          <w:rFonts w:asciiTheme="minorHAnsi" w:hAnsiTheme="minorHAnsi"/>
          <w:sz w:val="22"/>
          <w:szCs w:val="22"/>
        </w:rPr>
        <w:tab/>
        <w:t xml:space="preserve"> Notwithstanding paragraph 6.1, </w:t>
      </w:r>
      <w:del w:id="136" w:author="Stillman Maxon" w:date="2019-10-10T13:20:00Z">
        <w:r w:rsidRPr="00DB09C1" w:rsidDel="00EF2A36">
          <w:rPr>
            <w:rFonts w:asciiTheme="minorHAnsi" w:hAnsiTheme="minorHAnsi"/>
            <w:sz w:val="22"/>
            <w:szCs w:val="22"/>
          </w:rPr>
          <w:delText>Lightyear</w:delText>
        </w:r>
      </w:del>
      <w:ins w:id="137"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may immediately terminate this Agreement at any time, by written notice to the Agent, upon the occurrence of any of the following:</w:t>
      </w:r>
    </w:p>
    <w:p w14:paraId="11847E84"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22F640E7" w14:textId="36B97193" w:rsidR="000D28D8" w:rsidRPr="0043336A" w:rsidRDefault="000D28D8" w:rsidP="0043336A">
      <w:pPr>
        <w:numPr>
          <w:ilvl w:val="0"/>
          <w:numId w:val="5"/>
        </w:numPr>
        <w:tabs>
          <w:tab w:val="clear" w:pos="1081"/>
          <w:tab w:val="left" w:pos="-1440"/>
          <w:tab w:val="left" w:pos="-720"/>
          <w:tab w:val="left" w:pos="1"/>
          <w:tab w:val="left" w:pos="721"/>
          <w:tab w:val="num" w:pos="1440"/>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jc w:val="both"/>
        <w:rPr>
          <w:rFonts w:asciiTheme="minorHAnsi" w:hAnsiTheme="minorHAnsi"/>
          <w:sz w:val="22"/>
          <w:szCs w:val="22"/>
        </w:rPr>
      </w:pPr>
      <w:r w:rsidRPr="0043336A">
        <w:rPr>
          <w:rFonts w:asciiTheme="minorHAnsi" w:hAnsiTheme="minorHAnsi"/>
          <w:sz w:val="22"/>
          <w:szCs w:val="22"/>
        </w:rPr>
        <w:t>The impending instigation of any action, suit or proceeding, or the actual adoption</w:t>
      </w:r>
      <w:r w:rsidR="0043336A" w:rsidRPr="0043336A">
        <w:rPr>
          <w:rFonts w:asciiTheme="minorHAnsi" w:hAnsiTheme="minorHAnsi"/>
          <w:sz w:val="22"/>
          <w:szCs w:val="22"/>
        </w:rPr>
        <w:t xml:space="preserve"> </w:t>
      </w:r>
      <w:r w:rsidRPr="0043336A">
        <w:rPr>
          <w:rFonts w:asciiTheme="minorHAnsi" w:hAnsiTheme="minorHAnsi"/>
          <w:sz w:val="22"/>
          <w:szCs w:val="22"/>
        </w:rPr>
        <w:t xml:space="preserve">or issuance of any law, regulation, ruling or determination, including but not limited to any regulation, ruling or determination of the </w:t>
      </w:r>
      <w:ins w:id="138" w:author="Stillman Maxon" w:date="2019-10-10T14:51:00Z">
        <w:r w:rsidR="00871ED8">
          <w:t>Federal</w:t>
        </w:r>
      </w:ins>
      <w:del w:id="139" w:author="Stillman Maxon" w:date="2019-10-10T14:51:00Z">
        <w:r w:rsidRPr="0043336A" w:rsidDel="00871ED8">
          <w:rPr>
            <w:rFonts w:asciiTheme="minorHAnsi" w:hAnsiTheme="minorHAnsi"/>
            <w:sz w:val="22"/>
            <w:szCs w:val="22"/>
          </w:rPr>
          <w:delText>FCC</w:delText>
        </w:r>
      </w:del>
      <w:r w:rsidRPr="0043336A">
        <w:rPr>
          <w:rFonts w:asciiTheme="minorHAnsi" w:hAnsiTheme="minorHAnsi"/>
          <w:sz w:val="22"/>
          <w:szCs w:val="22"/>
        </w:rPr>
        <w:t xml:space="preserve"> or any </w:t>
      </w:r>
      <w:ins w:id="140" w:author="Stillman Maxon" w:date="2019-10-10T14:51:00Z">
        <w:r w:rsidR="00871ED8">
          <w:t>local</w:t>
        </w:r>
      </w:ins>
      <w:del w:id="141" w:author="Stillman Maxon" w:date="2019-10-10T14:51:00Z">
        <w:r w:rsidRPr="0043336A" w:rsidDel="00871ED8">
          <w:rPr>
            <w:rFonts w:asciiTheme="minorHAnsi" w:hAnsiTheme="minorHAnsi"/>
            <w:sz w:val="22"/>
            <w:szCs w:val="22"/>
          </w:rPr>
          <w:delText>public utility commission</w:delText>
        </w:r>
      </w:del>
      <w:r w:rsidRPr="0043336A">
        <w:rPr>
          <w:rFonts w:asciiTheme="minorHAnsi" w:hAnsiTheme="minorHAnsi"/>
          <w:sz w:val="22"/>
          <w:szCs w:val="22"/>
        </w:rPr>
        <w:t xml:space="preserve"> or other state regulatory agency, which has a substantial likelihood of materially and adversely affecting the business of </w:t>
      </w:r>
      <w:del w:id="142" w:author="Stillman Maxon" w:date="2019-10-10T13:20:00Z">
        <w:r w:rsidRPr="0043336A" w:rsidDel="00EF2A36">
          <w:rPr>
            <w:rFonts w:asciiTheme="minorHAnsi" w:hAnsiTheme="minorHAnsi"/>
            <w:sz w:val="22"/>
            <w:szCs w:val="22"/>
          </w:rPr>
          <w:delText>Lightyear</w:delText>
        </w:r>
      </w:del>
      <w:ins w:id="143" w:author="Stillman Maxon" w:date="2019-10-10T13:20:00Z">
        <w:r w:rsidR="00EF2A36">
          <w:rPr>
            <w:rFonts w:asciiTheme="minorHAnsi" w:hAnsiTheme="minorHAnsi"/>
            <w:sz w:val="22"/>
            <w:szCs w:val="22"/>
          </w:rPr>
          <w:t>Hemp Logic</w:t>
        </w:r>
      </w:ins>
      <w:r w:rsidRPr="0043336A">
        <w:rPr>
          <w:rFonts w:asciiTheme="minorHAnsi" w:hAnsiTheme="minorHAnsi"/>
          <w:sz w:val="22"/>
          <w:szCs w:val="22"/>
        </w:rPr>
        <w:t xml:space="preserve"> or the ability of </w:t>
      </w:r>
      <w:del w:id="144" w:author="Stillman Maxon" w:date="2019-10-10T13:20:00Z">
        <w:r w:rsidRPr="0043336A" w:rsidDel="00EF2A36">
          <w:rPr>
            <w:rFonts w:asciiTheme="minorHAnsi" w:hAnsiTheme="minorHAnsi"/>
            <w:sz w:val="22"/>
            <w:szCs w:val="22"/>
          </w:rPr>
          <w:delText>Lightyear</w:delText>
        </w:r>
      </w:del>
      <w:ins w:id="145" w:author="Stillman Maxon" w:date="2019-10-10T13:20:00Z">
        <w:r w:rsidR="00EF2A36">
          <w:rPr>
            <w:rFonts w:asciiTheme="minorHAnsi" w:hAnsiTheme="minorHAnsi"/>
            <w:sz w:val="22"/>
            <w:szCs w:val="22"/>
          </w:rPr>
          <w:t>Hemp Logic</w:t>
        </w:r>
      </w:ins>
      <w:r w:rsidRPr="0043336A">
        <w:rPr>
          <w:rFonts w:asciiTheme="minorHAnsi" w:hAnsiTheme="minorHAnsi"/>
          <w:sz w:val="22"/>
          <w:szCs w:val="22"/>
        </w:rPr>
        <w:t xml:space="preserve"> to render all or a material part of the </w:t>
      </w:r>
      <w:del w:id="146" w:author="Stillman Maxon" w:date="2019-10-10T14:40:00Z">
        <w:r w:rsidRPr="0043336A" w:rsidDel="00C51953">
          <w:rPr>
            <w:rFonts w:asciiTheme="minorHAnsi" w:hAnsiTheme="minorHAnsi"/>
            <w:sz w:val="22"/>
            <w:szCs w:val="22"/>
          </w:rPr>
          <w:delText>Telecommunications Services</w:delText>
        </w:r>
      </w:del>
      <w:ins w:id="147" w:author="Stillman Maxon" w:date="2019-10-10T14:40:00Z">
        <w:r w:rsidR="00C51953">
          <w:rPr>
            <w:rFonts w:asciiTheme="minorHAnsi" w:hAnsiTheme="minorHAnsi"/>
            <w:sz w:val="22"/>
            <w:szCs w:val="22"/>
          </w:rPr>
          <w:t>Hemp Logic's products</w:t>
        </w:r>
      </w:ins>
      <w:r w:rsidRPr="0043336A">
        <w:rPr>
          <w:rFonts w:asciiTheme="minorHAnsi" w:hAnsiTheme="minorHAnsi"/>
          <w:sz w:val="22"/>
          <w:szCs w:val="22"/>
        </w:rPr>
        <w:t>.</w:t>
      </w:r>
    </w:p>
    <w:p w14:paraId="5C2494EA" w14:textId="77777777" w:rsidR="000D28D8" w:rsidRPr="00DB09C1" w:rsidRDefault="000D28D8" w:rsidP="0043336A">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0271BB4A" w14:textId="77777777" w:rsidR="000D28D8" w:rsidRPr="00DB09C1" w:rsidRDefault="000D28D8" w:rsidP="0043336A">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164" w:hanging="2164"/>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(b)</w:t>
      </w:r>
      <w:r w:rsidRPr="00DB09C1">
        <w:rPr>
          <w:rFonts w:asciiTheme="minorHAnsi" w:hAnsiTheme="minorHAnsi"/>
          <w:sz w:val="22"/>
          <w:szCs w:val="22"/>
        </w:rPr>
        <w:tab/>
        <w:t xml:space="preserve">The willful misconduct or gross negligence of the Agent which adversely affects </w:t>
      </w:r>
    </w:p>
    <w:p w14:paraId="602AB709" w14:textId="2E3F8651" w:rsidR="000D28D8" w:rsidRPr="00DB09C1" w:rsidRDefault="000D28D8" w:rsidP="0043336A">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164" w:hanging="2164"/>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r>
      <w:r w:rsidRPr="00DB09C1">
        <w:rPr>
          <w:rFonts w:asciiTheme="minorHAnsi" w:hAnsiTheme="minorHAnsi"/>
          <w:sz w:val="22"/>
          <w:szCs w:val="22"/>
        </w:rPr>
        <w:tab/>
        <w:t xml:space="preserve">the business or goodwill of </w:t>
      </w:r>
      <w:del w:id="148" w:author="Stillman Maxon" w:date="2019-10-10T13:20:00Z">
        <w:r w:rsidRPr="00DB09C1" w:rsidDel="00EF2A36">
          <w:rPr>
            <w:rFonts w:asciiTheme="minorHAnsi" w:hAnsiTheme="minorHAnsi"/>
            <w:sz w:val="22"/>
            <w:szCs w:val="22"/>
          </w:rPr>
          <w:delText>Lightyear</w:delText>
        </w:r>
      </w:del>
      <w:ins w:id="149"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or the Agent.</w:t>
      </w:r>
    </w:p>
    <w:p w14:paraId="61BCB41A" w14:textId="77777777" w:rsidR="000D28D8" w:rsidRPr="00DB09C1" w:rsidRDefault="000D28D8" w:rsidP="0043336A">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1F564681" w14:textId="5610A592" w:rsidR="000D28D8" w:rsidRPr="00DB09C1" w:rsidRDefault="000D28D8" w:rsidP="0043336A">
      <w:pPr>
        <w:tabs>
          <w:tab w:val="left" w:pos="-1440"/>
          <w:tab w:val="left" w:pos="-720"/>
          <w:tab w:val="left" w:pos="1"/>
          <w:tab w:val="left" w:pos="721"/>
          <w:tab w:val="left" w:pos="1442"/>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Theme="minorHAnsi" w:hAnsiTheme="minorHAnsi"/>
          <w:sz w:val="22"/>
          <w:szCs w:val="22"/>
        </w:rPr>
      </w:pPr>
      <w:r w:rsidRPr="00DB09C1">
        <w:rPr>
          <w:rFonts w:asciiTheme="minorHAnsi" w:hAnsiTheme="minorHAnsi"/>
          <w:sz w:val="22"/>
          <w:szCs w:val="22"/>
        </w:rPr>
        <w:lastRenderedPageBreak/>
        <w:t>(c)</w:t>
      </w:r>
      <w:r w:rsidRPr="00DB09C1">
        <w:rPr>
          <w:rFonts w:asciiTheme="minorHAnsi" w:hAnsiTheme="minorHAnsi"/>
          <w:sz w:val="22"/>
          <w:szCs w:val="22"/>
        </w:rPr>
        <w:tab/>
        <w:t>Any material breach of this Agreement by the Agent and the failure by the Agent</w:t>
      </w:r>
      <w:r w:rsidR="0043336A">
        <w:rPr>
          <w:rFonts w:asciiTheme="minorHAnsi" w:hAnsiTheme="minorHAnsi"/>
          <w:sz w:val="22"/>
          <w:szCs w:val="22"/>
        </w:rPr>
        <w:t xml:space="preserve"> </w:t>
      </w:r>
      <w:r w:rsidRPr="00DB09C1">
        <w:rPr>
          <w:rFonts w:asciiTheme="minorHAnsi" w:hAnsiTheme="minorHAnsi"/>
          <w:sz w:val="22"/>
          <w:szCs w:val="22"/>
        </w:rPr>
        <w:t xml:space="preserve">to cure </w:t>
      </w:r>
      <w:r w:rsidR="0043336A">
        <w:rPr>
          <w:rFonts w:asciiTheme="minorHAnsi" w:hAnsiTheme="minorHAnsi"/>
          <w:sz w:val="22"/>
          <w:szCs w:val="22"/>
        </w:rPr>
        <w:tab/>
      </w:r>
      <w:r w:rsidR="0043336A">
        <w:rPr>
          <w:rFonts w:asciiTheme="minorHAnsi" w:hAnsiTheme="minorHAnsi"/>
          <w:sz w:val="22"/>
          <w:szCs w:val="22"/>
        </w:rPr>
        <w:tab/>
      </w:r>
      <w:r w:rsidRPr="00DB09C1">
        <w:rPr>
          <w:rFonts w:asciiTheme="minorHAnsi" w:hAnsiTheme="minorHAnsi"/>
          <w:sz w:val="22"/>
          <w:szCs w:val="22"/>
        </w:rPr>
        <w:t xml:space="preserve">such breach within thirty (30) days of written notice thereof from </w:t>
      </w:r>
      <w:del w:id="150" w:author="Stillman Maxon" w:date="2019-10-10T13:20:00Z">
        <w:r w:rsidRPr="00DB09C1" w:rsidDel="00EF2A36">
          <w:rPr>
            <w:rFonts w:asciiTheme="minorHAnsi" w:hAnsiTheme="minorHAnsi"/>
            <w:sz w:val="22"/>
            <w:szCs w:val="22"/>
          </w:rPr>
          <w:delText>Lightyear</w:delText>
        </w:r>
      </w:del>
      <w:ins w:id="151"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w:t>
      </w:r>
    </w:p>
    <w:p w14:paraId="4BDB7C68" w14:textId="77777777" w:rsidR="000D28D8" w:rsidRPr="00DB09C1" w:rsidRDefault="000D28D8" w:rsidP="0043336A">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3E408ECD" w14:textId="67E5F4CF" w:rsidR="000D28D8" w:rsidRPr="0043336A" w:rsidRDefault="000D28D8" w:rsidP="0043336A">
      <w:pPr>
        <w:numPr>
          <w:ilvl w:val="0"/>
          <w:numId w:val="4"/>
        </w:numPr>
        <w:tabs>
          <w:tab w:val="clear" w:pos="1080"/>
          <w:tab w:val="left" w:pos="-1440"/>
          <w:tab w:val="left" w:pos="-720"/>
          <w:tab w:val="left" w:pos="1"/>
          <w:tab w:val="left" w:pos="721"/>
          <w:tab w:val="num" w:pos="1440"/>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440" w:hanging="720"/>
        <w:jc w:val="both"/>
        <w:rPr>
          <w:rFonts w:asciiTheme="minorHAnsi" w:hAnsiTheme="minorHAnsi"/>
          <w:sz w:val="22"/>
          <w:szCs w:val="22"/>
        </w:rPr>
      </w:pPr>
      <w:r w:rsidRPr="0043336A">
        <w:rPr>
          <w:rFonts w:asciiTheme="minorHAnsi" w:hAnsiTheme="minorHAnsi"/>
          <w:sz w:val="22"/>
          <w:szCs w:val="22"/>
        </w:rPr>
        <w:t xml:space="preserve">The failure of the Agent or any Subagent, employee, representative, director, officer, shareholder, employee or salesperson of Agent to comply with the policies and procedures of </w:t>
      </w:r>
      <w:del w:id="152" w:author="Stillman Maxon" w:date="2019-10-10T13:20:00Z">
        <w:r w:rsidRPr="0043336A" w:rsidDel="00EF2A36">
          <w:rPr>
            <w:rFonts w:asciiTheme="minorHAnsi" w:hAnsiTheme="minorHAnsi"/>
            <w:sz w:val="22"/>
            <w:szCs w:val="22"/>
          </w:rPr>
          <w:delText>Lightyear</w:delText>
        </w:r>
      </w:del>
      <w:ins w:id="153" w:author="Stillman Maxon" w:date="2019-10-10T13:20:00Z">
        <w:r w:rsidR="00EF2A36">
          <w:rPr>
            <w:rFonts w:asciiTheme="minorHAnsi" w:hAnsiTheme="minorHAnsi"/>
            <w:sz w:val="22"/>
            <w:szCs w:val="22"/>
          </w:rPr>
          <w:t>Hemp Logic</w:t>
        </w:r>
      </w:ins>
      <w:r w:rsidRPr="0043336A">
        <w:rPr>
          <w:rFonts w:asciiTheme="minorHAnsi" w:hAnsiTheme="minorHAnsi"/>
          <w:sz w:val="22"/>
          <w:szCs w:val="22"/>
        </w:rPr>
        <w:t xml:space="preserve"> in effect from time to time including, without limitation, those regarding telemarketing, letters of agency and the prevention of unauthorized </w:t>
      </w:r>
      <w:ins w:id="154" w:author="Stillman Maxon" w:date="2019-10-10T14:52:00Z">
        <w:r w:rsidR="00871ED8">
          <w:t>sales</w:t>
        </w:r>
      </w:ins>
      <w:del w:id="155" w:author="Stillman Maxon" w:date="2019-10-10T14:52:00Z">
        <w:r w:rsidRPr="0043336A" w:rsidDel="00871ED8">
          <w:rPr>
            <w:rFonts w:asciiTheme="minorHAnsi" w:hAnsiTheme="minorHAnsi"/>
            <w:sz w:val="22"/>
            <w:szCs w:val="22"/>
          </w:rPr>
          <w:delText>switching</w:delText>
        </w:r>
      </w:del>
      <w:r w:rsidRPr="0043336A">
        <w:rPr>
          <w:rFonts w:asciiTheme="minorHAnsi" w:hAnsiTheme="minorHAnsi"/>
          <w:sz w:val="22"/>
          <w:szCs w:val="22"/>
        </w:rPr>
        <w:t xml:space="preserve"> of </w:t>
      </w:r>
      <w:del w:id="156" w:author="Stillman Maxon" w:date="2019-10-10T14:40:00Z">
        <w:r w:rsidRPr="0043336A" w:rsidDel="00C51953">
          <w:rPr>
            <w:rFonts w:asciiTheme="minorHAnsi" w:hAnsiTheme="minorHAnsi"/>
            <w:sz w:val="22"/>
            <w:szCs w:val="22"/>
          </w:rPr>
          <w:delText>Telecommunications Services</w:delText>
        </w:r>
      </w:del>
      <w:ins w:id="157" w:author="Stillman Maxon" w:date="2019-10-10T14:40:00Z">
        <w:r w:rsidR="00C51953">
          <w:rPr>
            <w:rFonts w:asciiTheme="minorHAnsi" w:hAnsiTheme="minorHAnsi"/>
            <w:sz w:val="22"/>
            <w:szCs w:val="22"/>
          </w:rPr>
          <w:t>Hemp Logic's products</w:t>
        </w:r>
      </w:ins>
      <w:r w:rsidRPr="0043336A">
        <w:rPr>
          <w:rFonts w:asciiTheme="minorHAnsi" w:hAnsiTheme="minorHAnsi"/>
          <w:sz w:val="22"/>
          <w:szCs w:val="22"/>
        </w:rPr>
        <w:t>.</w:t>
      </w:r>
    </w:p>
    <w:p w14:paraId="4DB33353" w14:textId="77777777" w:rsidR="000D28D8" w:rsidRPr="00DB09C1" w:rsidRDefault="000D28D8" w:rsidP="0043336A">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p>
    <w:p w14:paraId="6EC4E3B9" w14:textId="77777777" w:rsidR="0043336A" w:rsidRDefault="00DB09C1" w:rsidP="0043336A">
      <w:pPr>
        <w:numPr>
          <w:ilvl w:val="0"/>
          <w:numId w:val="4"/>
        </w:numPr>
        <w:tabs>
          <w:tab w:val="clear" w:pos="1080"/>
          <w:tab w:val="left" w:pos="-1440"/>
          <w:tab w:val="left" w:pos="-720"/>
          <w:tab w:val="left" w:pos="1"/>
          <w:tab w:val="left" w:pos="721"/>
          <w:tab w:val="num" w:pos="1440"/>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43336A">
        <w:rPr>
          <w:rFonts w:asciiTheme="minorHAnsi" w:hAnsiTheme="minorHAnsi"/>
          <w:sz w:val="22"/>
          <w:szCs w:val="22"/>
        </w:rPr>
        <w:tab/>
      </w:r>
      <w:r w:rsidR="000D28D8" w:rsidRPr="0043336A">
        <w:rPr>
          <w:rFonts w:asciiTheme="minorHAnsi" w:hAnsiTheme="minorHAnsi"/>
          <w:sz w:val="22"/>
          <w:szCs w:val="22"/>
        </w:rPr>
        <w:t>The failure of the Agent’s Accounts to aggregate $</w:t>
      </w:r>
      <w:r w:rsidR="00AA31ED">
        <w:rPr>
          <w:rFonts w:asciiTheme="minorHAnsi" w:hAnsiTheme="minorHAnsi"/>
          <w:sz w:val="22"/>
          <w:szCs w:val="22"/>
        </w:rPr>
        <w:t>3</w:t>
      </w:r>
      <w:r w:rsidR="000D28D8" w:rsidRPr="0043336A">
        <w:rPr>
          <w:rFonts w:asciiTheme="minorHAnsi" w:hAnsiTheme="minorHAnsi"/>
          <w:sz w:val="22"/>
          <w:szCs w:val="22"/>
        </w:rPr>
        <w:t>,000.00 in Monthly Revenue</w:t>
      </w:r>
      <w:r w:rsidR="0043336A" w:rsidRPr="0043336A">
        <w:rPr>
          <w:rFonts w:asciiTheme="minorHAnsi" w:hAnsiTheme="minorHAnsi"/>
          <w:sz w:val="22"/>
          <w:szCs w:val="22"/>
        </w:rPr>
        <w:t xml:space="preserve"> </w:t>
      </w:r>
      <w:r w:rsidR="000D28D8" w:rsidRPr="0043336A">
        <w:rPr>
          <w:rFonts w:asciiTheme="minorHAnsi" w:hAnsiTheme="minorHAnsi"/>
          <w:sz w:val="22"/>
          <w:szCs w:val="22"/>
        </w:rPr>
        <w:t>any</w:t>
      </w:r>
      <w:r w:rsidR="0043336A">
        <w:rPr>
          <w:rFonts w:asciiTheme="minorHAnsi" w:hAnsiTheme="minorHAnsi"/>
          <w:sz w:val="22"/>
          <w:szCs w:val="22"/>
        </w:rPr>
        <w:t xml:space="preserve"> </w:t>
      </w:r>
      <w:r w:rsidR="0043336A">
        <w:rPr>
          <w:rFonts w:asciiTheme="minorHAnsi" w:hAnsiTheme="minorHAnsi"/>
          <w:sz w:val="22"/>
          <w:szCs w:val="22"/>
        </w:rPr>
        <w:tab/>
      </w:r>
    </w:p>
    <w:p w14:paraId="1261119E" w14:textId="77777777" w:rsidR="000D28D8" w:rsidRPr="0043336A" w:rsidRDefault="0043336A" w:rsidP="0043336A">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Theme="minorHAnsi" w:hAnsiTheme="minorHAnsi"/>
          <w:sz w:val="22"/>
          <w:szCs w:val="22"/>
        </w:rPr>
      </w:pPr>
      <w:r>
        <w:rPr>
          <w:rFonts w:asciiTheme="minorHAnsi" w:hAnsiTheme="minorHAnsi"/>
          <w:sz w:val="22"/>
          <w:szCs w:val="22"/>
        </w:rPr>
        <w:tab/>
        <w:t>t</w:t>
      </w:r>
      <w:r w:rsidR="000D28D8" w:rsidRPr="0043336A">
        <w:rPr>
          <w:rFonts w:asciiTheme="minorHAnsi" w:hAnsiTheme="minorHAnsi"/>
          <w:sz w:val="22"/>
          <w:szCs w:val="22"/>
        </w:rPr>
        <w:t>ime after the sixth (6</w:t>
      </w:r>
      <w:r w:rsidR="000D28D8" w:rsidRPr="0043336A">
        <w:rPr>
          <w:rFonts w:asciiTheme="minorHAnsi" w:hAnsiTheme="minorHAnsi"/>
          <w:sz w:val="22"/>
          <w:szCs w:val="22"/>
          <w:vertAlign w:val="superscript"/>
        </w:rPr>
        <w:t>th</w:t>
      </w:r>
      <w:r w:rsidR="000D28D8" w:rsidRPr="0043336A">
        <w:rPr>
          <w:rFonts w:asciiTheme="minorHAnsi" w:hAnsiTheme="minorHAnsi"/>
          <w:sz w:val="22"/>
          <w:szCs w:val="22"/>
        </w:rPr>
        <w:t>) full month of the term of this Agreement.</w:t>
      </w:r>
    </w:p>
    <w:p w14:paraId="30ED92F8" w14:textId="77777777" w:rsidR="000D28D8" w:rsidRPr="00DB09C1" w:rsidRDefault="000D28D8" w:rsidP="0043336A">
      <w:pPr>
        <w:tabs>
          <w:tab w:val="left" w:pos="-1440"/>
          <w:tab w:val="left" w:pos="-720"/>
          <w:tab w:val="left" w:pos="1"/>
          <w:tab w:val="left" w:pos="721"/>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r>
    </w:p>
    <w:p w14:paraId="252C1341" w14:textId="77777777" w:rsidR="000D28D8" w:rsidRPr="00DB09C1" w:rsidRDefault="000D28D8" w:rsidP="0043336A">
      <w:pPr>
        <w:tabs>
          <w:tab w:val="left" w:pos="-1440"/>
          <w:tab w:val="left" w:pos="-720"/>
          <w:tab w:val="left" w:pos="1"/>
          <w:tab w:val="left" w:pos="721"/>
          <w:tab w:val="left" w:pos="1440"/>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(f)</w:t>
      </w:r>
      <w:r w:rsidRPr="00DB09C1">
        <w:rPr>
          <w:rFonts w:asciiTheme="minorHAnsi" w:hAnsiTheme="minorHAnsi"/>
          <w:sz w:val="22"/>
          <w:szCs w:val="22"/>
        </w:rPr>
        <w:tab/>
        <w:t>The failure of the Agent to aggregate $</w:t>
      </w:r>
      <w:r w:rsidR="000E2E69">
        <w:rPr>
          <w:rFonts w:asciiTheme="minorHAnsi" w:hAnsiTheme="minorHAnsi"/>
          <w:sz w:val="22"/>
          <w:szCs w:val="22"/>
        </w:rPr>
        <w:t>6</w:t>
      </w:r>
      <w:r w:rsidRPr="00DB09C1">
        <w:rPr>
          <w:rFonts w:asciiTheme="minorHAnsi" w:hAnsiTheme="minorHAnsi"/>
          <w:sz w:val="22"/>
          <w:szCs w:val="22"/>
        </w:rPr>
        <w:t>,000 in Monthly Revenue any time after</w:t>
      </w:r>
    </w:p>
    <w:p w14:paraId="26EB7251" w14:textId="77777777" w:rsidR="00361C5F" w:rsidRDefault="000D28D8" w:rsidP="00361C5F">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 w:rsidRPr="00DB09C1">
        <w:rPr>
          <w:rFonts w:asciiTheme="minorHAnsi" w:hAnsiTheme="minorHAnsi"/>
          <w:sz w:val="22"/>
          <w:szCs w:val="22"/>
        </w:rPr>
        <w:tab/>
      </w:r>
      <w:r w:rsidRPr="00DB09C1">
        <w:rPr>
          <w:rFonts w:asciiTheme="minorHAnsi" w:hAnsiTheme="minorHAnsi"/>
          <w:sz w:val="22"/>
          <w:szCs w:val="22"/>
        </w:rPr>
        <w:tab/>
      </w:r>
      <w:r w:rsidRPr="00DB09C1">
        <w:rPr>
          <w:rFonts w:asciiTheme="minorHAnsi" w:hAnsiTheme="minorHAnsi"/>
          <w:sz w:val="22"/>
          <w:szCs w:val="22"/>
        </w:rPr>
        <w:tab/>
        <w:t>the twelfth (12</w:t>
      </w:r>
      <w:r w:rsidRPr="00DB09C1">
        <w:rPr>
          <w:rFonts w:asciiTheme="minorHAnsi" w:hAnsiTheme="minorHAnsi"/>
          <w:sz w:val="22"/>
          <w:szCs w:val="22"/>
          <w:vertAlign w:val="superscript"/>
        </w:rPr>
        <w:t>th</w:t>
      </w:r>
      <w:r w:rsidRPr="00DB09C1">
        <w:rPr>
          <w:rFonts w:asciiTheme="minorHAnsi" w:hAnsiTheme="minorHAnsi"/>
          <w:sz w:val="22"/>
          <w:szCs w:val="22"/>
        </w:rPr>
        <w:t>) full month of the term of this Agreement.</w:t>
      </w:r>
    </w:p>
    <w:p w14:paraId="318D4EC4" w14:textId="77777777" w:rsidR="00361C5F" w:rsidRPr="0020287D" w:rsidRDefault="00361C5F" w:rsidP="00361C5F">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rPr>
      </w:pPr>
    </w:p>
    <w:p w14:paraId="151377AB" w14:textId="77777777" w:rsidR="00361C5F" w:rsidRPr="0020287D" w:rsidRDefault="00CA7A2D" w:rsidP="0020287D">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rPr>
      </w:pPr>
      <w:r w:rsidRPr="0020287D">
        <w:rPr>
          <w:rFonts w:asciiTheme="minorHAnsi" w:hAnsiTheme="minorHAnsi"/>
          <w:sz w:val="22"/>
          <w:szCs w:val="22"/>
        </w:rPr>
        <w:tab/>
      </w:r>
      <w:r w:rsidR="0020287D" w:rsidRPr="0020287D">
        <w:rPr>
          <w:rFonts w:asciiTheme="minorHAnsi" w:hAnsiTheme="minorHAnsi"/>
          <w:sz w:val="22"/>
          <w:szCs w:val="22"/>
        </w:rPr>
        <w:tab/>
      </w:r>
      <w:r w:rsidR="00AA31ED" w:rsidRPr="0020287D">
        <w:rPr>
          <w:rFonts w:asciiTheme="minorHAnsi" w:hAnsiTheme="minorHAnsi"/>
          <w:sz w:val="22"/>
          <w:szCs w:val="22"/>
        </w:rPr>
        <w:t>(g)</w:t>
      </w:r>
      <w:r w:rsidR="00AA31ED" w:rsidRPr="0020287D">
        <w:rPr>
          <w:rFonts w:asciiTheme="minorHAnsi" w:hAnsiTheme="minorHAnsi"/>
          <w:sz w:val="22"/>
          <w:szCs w:val="22"/>
        </w:rPr>
        <w:tab/>
      </w:r>
      <w:r w:rsidR="00AA31ED" w:rsidRPr="0020287D">
        <w:rPr>
          <w:rFonts w:asciiTheme="minorHAnsi" w:hAnsiTheme="minorHAnsi"/>
        </w:rPr>
        <w:t xml:space="preserve">The failure of the Agent to </w:t>
      </w:r>
      <w:r w:rsidRPr="0020287D">
        <w:rPr>
          <w:rFonts w:asciiTheme="minorHAnsi" w:hAnsiTheme="minorHAnsi"/>
        </w:rPr>
        <w:t>submit new orders (excluding re-terms) for</w:t>
      </w:r>
      <w:r w:rsidR="0020287D">
        <w:rPr>
          <w:rFonts w:asciiTheme="minorHAnsi" w:hAnsiTheme="minorHAnsi"/>
        </w:rPr>
        <w:t xml:space="preserve"> </w:t>
      </w:r>
    </w:p>
    <w:p w14:paraId="26E29305" w14:textId="7B47AAE9" w:rsidR="000E2E69" w:rsidRDefault="00CA7A2D" w:rsidP="0020287D">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rPr>
      </w:pPr>
      <w:r w:rsidRPr="0020287D">
        <w:rPr>
          <w:rFonts w:asciiTheme="minorHAnsi" w:hAnsiTheme="minorHAnsi"/>
        </w:rPr>
        <w:tab/>
      </w:r>
      <w:r w:rsidRPr="0020287D">
        <w:rPr>
          <w:rFonts w:asciiTheme="minorHAnsi" w:hAnsiTheme="minorHAnsi"/>
        </w:rPr>
        <w:tab/>
      </w:r>
      <w:r w:rsidR="0020287D" w:rsidRPr="0020287D">
        <w:rPr>
          <w:rFonts w:asciiTheme="minorHAnsi" w:hAnsiTheme="minorHAnsi"/>
        </w:rPr>
        <w:tab/>
      </w:r>
      <w:ins w:id="158" w:author="Stillman Maxon" w:date="2019-10-10T14:21:00Z">
        <w:r w:rsidR="00EA0A6E">
          <w:t>Hemp Logic's products</w:t>
        </w:r>
      </w:ins>
      <w:del w:id="159" w:author="Stillman Maxon" w:date="2019-10-10T14:21:00Z">
        <w:r w:rsidRPr="0020287D" w:rsidDel="00EA0A6E">
          <w:rPr>
            <w:rFonts w:asciiTheme="minorHAnsi" w:hAnsiTheme="minorHAnsi"/>
          </w:rPr>
          <w:delText>Telecommunication Services</w:delText>
        </w:r>
      </w:del>
      <w:r w:rsidRPr="0020287D">
        <w:rPr>
          <w:rFonts w:asciiTheme="minorHAnsi" w:hAnsiTheme="minorHAnsi"/>
        </w:rPr>
        <w:t xml:space="preserve"> that result in the aggregate in $3,000.00 in </w:t>
      </w:r>
    </w:p>
    <w:p w14:paraId="5D2EED9F" w14:textId="77777777" w:rsidR="000E2E69" w:rsidRDefault="000E2E69" w:rsidP="0020287D">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sidR="00CA7A2D" w:rsidRPr="0020287D">
        <w:rPr>
          <w:rFonts w:asciiTheme="minorHAnsi" w:hAnsiTheme="minorHAnsi"/>
        </w:rPr>
        <w:t xml:space="preserve">Monthly Revenue </w:t>
      </w:r>
      <w:r w:rsidR="00AA31ED" w:rsidRPr="0020287D">
        <w:rPr>
          <w:rFonts w:asciiTheme="minorHAnsi" w:hAnsiTheme="minorHAnsi"/>
        </w:rPr>
        <w:t>in</w:t>
      </w:r>
      <w:r w:rsidR="00CA7A2D" w:rsidRPr="0020287D">
        <w:rPr>
          <w:rFonts w:asciiTheme="minorHAnsi" w:hAnsiTheme="minorHAnsi"/>
        </w:rPr>
        <w:t xml:space="preserve"> </w:t>
      </w:r>
      <w:r w:rsidR="00AA31ED" w:rsidRPr="0020287D">
        <w:rPr>
          <w:rFonts w:asciiTheme="minorHAnsi" w:hAnsiTheme="minorHAnsi"/>
        </w:rPr>
        <w:t xml:space="preserve">each and every subsequent year </w:t>
      </w:r>
      <w:r w:rsidR="0020287D">
        <w:rPr>
          <w:rFonts w:asciiTheme="minorHAnsi" w:hAnsiTheme="minorHAnsi"/>
        </w:rPr>
        <w:t xml:space="preserve">following the first twelve </w:t>
      </w:r>
      <w:r>
        <w:rPr>
          <w:rFonts w:asciiTheme="minorHAnsi" w:hAnsiTheme="minorHAnsi"/>
        </w:rPr>
        <w:tab/>
      </w:r>
    </w:p>
    <w:p w14:paraId="6C5EDF8D" w14:textId="77777777" w:rsidR="0020287D" w:rsidRDefault="000E2E69" w:rsidP="0020287D">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sidR="0020287D">
        <w:rPr>
          <w:rFonts w:asciiTheme="minorHAnsi" w:hAnsiTheme="minorHAnsi"/>
        </w:rPr>
        <w:t>(12)</w:t>
      </w:r>
      <w:r>
        <w:rPr>
          <w:rFonts w:asciiTheme="minorHAnsi" w:hAnsiTheme="minorHAnsi"/>
        </w:rPr>
        <w:t xml:space="preserve"> </w:t>
      </w:r>
      <w:r w:rsidR="0020287D">
        <w:rPr>
          <w:rFonts w:asciiTheme="minorHAnsi" w:hAnsiTheme="minorHAnsi"/>
        </w:rPr>
        <w:t>M</w:t>
      </w:r>
      <w:r w:rsidR="00AA31ED" w:rsidRPr="0020287D">
        <w:rPr>
          <w:rFonts w:asciiTheme="minorHAnsi" w:hAnsiTheme="minorHAnsi"/>
        </w:rPr>
        <w:t>onths</w:t>
      </w:r>
      <w:r w:rsidR="0020287D">
        <w:rPr>
          <w:rFonts w:asciiTheme="minorHAnsi" w:hAnsiTheme="minorHAnsi"/>
        </w:rPr>
        <w:t xml:space="preserve"> </w:t>
      </w:r>
      <w:r w:rsidR="00AA31ED" w:rsidRPr="0020287D">
        <w:rPr>
          <w:rFonts w:asciiTheme="minorHAnsi" w:hAnsiTheme="minorHAnsi"/>
        </w:rPr>
        <w:t xml:space="preserve">of the Agreement, and to continue to maintain a minimum of </w:t>
      </w:r>
    </w:p>
    <w:p w14:paraId="0EB3088E" w14:textId="77777777" w:rsidR="00361C5F" w:rsidRPr="0020287D" w:rsidRDefault="0020287D" w:rsidP="0020287D">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sidR="00AA31ED" w:rsidRPr="0020287D">
        <w:rPr>
          <w:rFonts w:asciiTheme="minorHAnsi" w:hAnsiTheme="minorHAnsi"/>
        </w:rPr>
        <w:t>$</w:t>
      </w:r>
      <w:r w:rsidR="000E2E69">
        <w:rPr>
          <w:rFonts w:asciiTheme="minorHAnsi" w:hAnsiTheme="minorHAnsi"/>
        </w:rPr>
        <w:t>6</w:t>
      </w:r>
      <w:r w:rsidR="00AA31ED" w:rsidRPr="0020287D">
        <w:rPr>
          <w:rFonts w:asciiTheme="minorHAnsi" w:hAnsiTheme="minorHAnsi"/>
        </w:rPr>
        <w:t>,000.00 in total</w:t>
      </w:r>
      <w:r>
        <w:rPr>
          <w:rFonts w:asciiTheme="minorHAnsi" w:hAnsiTheme="minorHAnsi"/>
        </w:rPr>
        <w:t xml:space="preserve"> </w:t>
      </w:r>
      <w:r w:rsidR="00CA7A2D" w:rsidRPr="0020287D">
        <w:rPr>
          <w:rFonts w:asciiTheme="minorHAnsi" w:hAnsiTheme="minorHAnsi"/>
        </w:rPr>
        <w:t>M</w:t>
      </w:r>
      <w:r w:rsidR="00AA31ED" w:rsidRPr="0020287D">
        <w:rPr>
          <w:rFonts w:asciiTheme="minorHAnsi" w:hAnsiTheme="minorHAnsi"/>
        </w:rPr>
        <w:t xml:space="preserve">onthly </w:t>
      </w:r>
      <w:r w:rsidR="00CA7A2D" w:rsidRPr="0020287D">
        <w:rPr>
          <w:rFonts w:asciiTheme="minorHAnsi" w:hAnsiTheme="minorHAnsi"/>
        </w:rPr>
        <w:t>R</w:t>
      </w:r>
      <w:r w:rsidR="00AA31ED" w:rsidRPr="0020287D">
        <w:rPr>
          <w:rFonts w:asciiTheme="minorHAnsi" w:hAnsiTheme="minorHAnsi"/>
        </w:rPr>
        <w:t>evenue.</w:t>
      </w:r>
    </w:p>
    <w:p w14:paraId="055BEB75" w14:textId="77777777" w:rsidR="00D97A97" w:rsidRDefault="00D97A97">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3264A000" w14:textId="77777777" w:rsidR="000D28D8" w:rsidRPr="00DB09C1" w:rsidRDefault="000D28D8" w:rsidP="0043336A">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w:t>
      </w:r>
      <w:r w:rsidR="00AA31ED">
        <w:rPr>
          <w:rFonts w:asciiTheme="minorHAnsi" w:hAnsiTheme="minorHAnsi"/>
          <w:sz w:val="22"/>
          <w:szCs w:val="22"/>
        </w:rPr>
        <w:t>h</w:t>
      </w:r>
      <w:r w:rsidRPr="00DB09C1">
        <w:rPr>
          <w:rFonts w:asciiTheme="minorHAnsi" w:hAnsiTheme="minorHAnsi"/>
          <w:sz w:val="22"/>
          <w:szCs w:val="22"/>
        </w:rPr>
        <w:t>)</w:t>
      </w:r>
      <w:r w:rsidRPr="00DB09C1">
        <w:rPr>
          <w:rFonts w:asciiTheme="minorHAnsi" w:hAnsiTheme="minorHAnsi"/>
          <w:sz w:val="22"/>
          <w:szCs w:val="22"/>
        </w:rPr>
        <w:tab/>
        <w:t>The insolvency or dissolution of the Agent.</w:t>
      </w:r>
    </w:p>
    <w:p w14:paraId="595AF830" w14:textId="77777777" w:rsidR="000D28D8" w:rsidRPr="00DB09C1" w:rsidRDefault="000D28D8" w:rsidP="0043336A">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11F041A0" w14:textId="1630C994" w:rsidR="000D28D8" w:rsidRPr="00DB09C1" w:rsidRDefault="000D28D8" w:rsidP="0043336A">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w:t>
      </w:r>
      <w:r w:rsidR="00AA31ED">
        <w:rPr>
          <w:rFonts w:asciiTheme="minorHAnsi" w:hAnsiTheme="minorHAnsi"/>
          <w:sz w:val="22"/>
          <w:szCs w:val="22"/>
        </w:rPr>
        <w:t>i</w:t>
      </w:r>
      <w:r w:rsidRPr="00DB09C1">
        <w:rPr>
          <w:rFonts w:asciiTheme="minorHAnsi" w:hAnsiTheme="minorHAnsi"/>
          <w:sz w:val="22"/>
          <w:szCs w:val="22"/>
        </w:rPr>
        <w:t>)</w:t>
      </w:r>
      <w:r w:rsidRPr="00DB09C1">
        <w:rPr>
          <w:rFonts w:asciiTheme="minorHAnsi" w:hAnsiTheme="minorHAnsi"/>
          <w:sz w:val="22"/>
          <w:szCs w:val="22"/>
        </w:rPr>
        <w:tab/>
        <w:t xml:space="preserve">The discontinuance of business by </w:t>
      </w:r>
      <w:del w:id="160" w:author="Stillman Maxon" w:date="2019-10-10T13:20:00Z">
        <w:r w:rsidRPr="00DB09C1" w:rsidDel="00EF2A36">
          <w:rPr>
            <w:rFonts w:asciiTheme="minorHAnsi" w:hAnsiTheme="minorHAnsi"/>
            <w:sz w:val="22"/>
            <w:szCs w:val="22"/>
          </w:rPr>
          <w:delText>Lightyear</w:delText>
        </w:r>
      </w:del>
      <w:ins w:id="161"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w:t>
      </w:r>
    </w:p>
    <w:p w14:paraId="49125816" w14:textId="77777777" w:rsidR="000D28D8" w:rsidRPr="00DB09C1" w:rsidRDefault="000D28D8" w:rsidP="0043336A">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5FCA3056" w14:textId="0B988D2C"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6.3</w:t>
      </w:r>
      <w:r w:rsidRPr="00DB09C1">
        <w:rPr>
          <w:rFonts w:asciiTheme="minorHAnsi" w:hAnsiTheme="minorHAnsi"/>
          <w:sz w:val="22"/>
          <w:szCs w:val="22"/>
        </w:rPr>
        <w:tab/>
        <w:t xml:space="preserve">Upon any expiration or termination of this Agreement, the Agent shall immediately return to </w:t>
      </w:r>
      <w:del w:id="162" w:author="Stillman Maxon" w:date="2019-10-10T13:20:00Z">
        <w:r w:rsidRPr="00DB09C1" w:rsidDel="00EF2A36">
          <w:rPr>
            <w:rFonts w:asciiTheme="minorHAnsi" w:hAnsiTheme="minorHAnsi"/>
            <w:sz w:val="22"/>
            <w:szCs w:val="22"/>
          </w:rPr>
          <w:delText>Lightyear</w:delText>
        </w:r>
      </w:del>
      <w:ins w:id="163"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any and all manuals, reference information, policies and procedures, rate and commission plans and similar information and documents and all copies of any </w:t>
      </w:r>
      <w:del w:id="164" w:author="Stillman Maxon" w:date="2019-10-10T13:20:00Z">
        <w:r w:rsidRPr="00DB09C1" w:rsidDel="00EF2A36">
          <w:rPr>
            <w:rFonts w:asciiTheme="minorHAnsi" w:hAnsiTheme="minorHAnsi"/>
            <w:sz w:val="22"/>
            <w:szCs w:val="22"/>
          </w:rPr>
          <w:delText>Lightyear</w:delText>
        </w:r>
      </w:del>
      <w:ins w:id="165"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software furnished to Agent.</w:t>
      </w:r>
    </w:p>
    <w:p w14:paraId="6AAD461B"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1467651C" w14:textId="766C9611"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6.4</w:t>
      </w:r>
      <w:r w:rsidRPr="00DB09C1">
        <w:rPr>
          <w:rFonts w:asciiTheme="minorHAnsi" w:hAnsiTheme="minorHAnsi"/>
          <w:sz w:val="22"/>
          <w:szCs w:val="22"/>
        </w:rPr>
        <w:tab/>
        <w:t xml:space="preserve">The Agent shall receive commissions during the term of this Agreement and for a period of </w:t>
      </w:r>
      <w:r w:rsidR="00CA7A2D">
        <w:rPr>
          <w:rFonts w:asciiTheme="minorHAnsi" w:hAnsiTheme="minorHAnsi"/>
          <w:sz w:val="22"/>
          <w:szCs w:val="22"/>
        </w:rPr>
        <w:t>one (1) year</w:t>
      </w:r>
      <w:r w:rsidR="00AA31ED">
        <w:rPr>
          <w:rFonts w:asciiTheme="minorHAnsi" w:hAnsiTheme="minorHAnsi"/>
          <w:sz w:val="22"/>
          <w:szCs w:val="22"/>
        </w:rPr>
        <w:t xml:space="preserve"> </w:t>
      </w:r>
      <w:r w:rsidRPr="00DB09C1">
        <w:rPr>
          <w:rFonts w:asciiTheme="minorHAnsi" w:hAnsiTheme="minorHAnsi"/>
          <w:sz w:val="22"/>
          <w:szCs w:val="22"/>
        </w:rPr>
        <w:t xml:space="preserve">from the expiration or termination of this Agreement  unless the Agent was terminated pursuant to Article 6.2 of this Agreement, in which case, Agent's right to commissions terminates immediately upon written notice from </w:t>
      </w:r>
      <w:del w:id="166" w:author="Stillman Maxon" w:date="2019-10-10T13:20:00Z">
        <w:r w:rsidRPr="00DB09C1" w:rsidDel="00EF2A36">
          <w:rPr>
            <w:rFonts w:asciiTheme="minorHAnsi" w:hAnsiTheme="minorHAnsi"/>
            <w:sz w:val="22"/>
            <w:szCs w:val="22"/>
          </w:rPr>
          <w:delText>Lightyear</w:delText>
        </w:r>
      </w:del>
      <w:ins w:id="167"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w:t>
      </w:r>
    </w:p>
    <w:p w14:paraId="5D9E9AD8"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28A728BC"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b/>
          <w:sz w:val="22"/>
          <w:szCs w:val="22"/>
        </w:rPr>
      </w:pPr>
      <w:r w:rsidRPr="00DB09C1">
        <w:rPr>
          <w:rFonts w:asciiTheme="minorHAnsi" w:hAnsiTheme="minorHAnsi"/>
          <w:b/>
          <w:sz w:val="22"/>
          <w:szCs w:val="22"/>
        </w:rPr>
        <w:lastRenderedPageBreak/>
        <w:t>Article 7</w:t>
      </w:r>
    </w:p>
    <w:p w14:paraId="2FD28D17"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b/>
          <w:sz w:val="22"/>
          <w:szCs w:val="22"/>
          <w:u w:val="single"/>
        </w:rPr>
      </w:pPr>
      <w:r w:rsidRPr="00DB09C1">
        <w:rPr>
          <w:rFonts w:asciiTheme="minorHAnsi" w:hAnsiTheme="minorHAnsi"/>
          <w:b/>
          <w:sz w:val="22"/>
          <w:szCs w:val="22"/>
          <w:u w:val="single"/>
        </w:rPr>
        <w:t>Covenants</w:t>
      </w:r>
    </w:p>
    <w:p w14:paraId="3B7B6833"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085932E4" w14:textId="55E40AA3" w:rsidR="000D28D8" w:rsidRPr="00DB09C1" w:rsidRDefault="000D28D8">
      <w:pPr>
        <w:pStyle w:val="BodyText"/>
        <w:keepLines/>
        <w:rPr>
          <w:rFonts w:asciiTheme="minorHAnsi" w:hAnsiTheme="minorHAnsi"/>
          <w:bCs w:val="0"/>
          <w:sz w:val="22"/>
          <w:szCs w:val="22"/>
        </w:rPr>
      </w:pPr>
      <w:r w:rsidRPr="00DB09C1">
        <w:rPr>
          <w:rFonts w:asciiTheme="minorHAnsi" w:hAnsiTheme="minorHAnsi"/>
          <w:bCs w:val="0"/>
          <w:sz w:val="22"/>
          <w:szCs w:val="22"/>
        </w:rPr>
        <w:tab/>
      </w:r>
      <w:r w:rsidRPr="00DB09C1">
        <w:rPr>
          <w:rFonts w:asciiTheme="minorHAnsi" w:hAnsiTheme="minorHAnsi"/>
          <w:bCs w:val="0"/>
          <w:sz w:val="22"/>
          <w:szCs w:val="22"/>
        </w:rPr>
        <w:tab/>
        <w:t>7.1</w:t>
      </w:r>
      <w:r w:rsidRPr="00DB09C1">
        <w:rPr>
          <w:rFonts w:asciiTheme="minorHAnsi" w:hAnsiTheme="minorHAnsi"/>
          <w:bCs w:val="0"/>
          <w:sz w:val="22"/>
          <w:szCs w:val="22"/>
        </w:rPr>
        <w:tab/>
        <w:t xml:space="preserve">The Agent agrees that during the Term and for a period of </w:t>
      </w:r>
      <w:r w:rsidR="00CA7A2D">
        <w:rPr>
          <w:rFonts w:asciiTheme="minorHAnsi" w:hAnsiTheme="minorHAnsi"/>
          <w:bCs w:val="0"/>
          <w:sz w:val="22"/>
          <w:szCs w:val="22"/>
        </w:rPr>
        <w:t>one</w:t>
      </w:r>
      <w:r w:rsidRPr="00DB09C1">
        <w:rPr>
          <w:rFonts w:asciiTheme="minorHAnsi" w:hAnsiTheme="minorHAnsi"/>
          <w:bCs w:val="0"/>
          <w:sz w:val="22"/>
          <w:szCs w:val="22"/>
        </w:rPr>
        <w:t xml:space="preserve"> (</w:t>
      </w:r>
      <w:r w:rsidR="00CA7A2D">
        <w:rPr>
          <w:rFonts w:asciiTheme="minorHAnsi" w:hAnsiTheme="minorHAnsi"/>
          <w:bCs w:val="0"/>
          <w:sz w:val="22"/>
          <w:szCs w:val="22"/>
        </w:rPr>
        <w:t>1</w:t>
      </w:r>
      <w:r w:rsidRPr="00DB09C1">
        <w:rPr>
          <w:rFonts w:asciiTheme="minorHAnsi" w:hAnsiTheme="minorHAnsi"/>
          <w:bCs w:val="0"/>
          <w:sz w:val="22"/>
          <w:szCs w:val="22"/>
        </w:rPr>
        <w:t xml:space="preserve">) year from the date of expiration or termination of this Agreement for any reason, neither the Agent, nor any Subagent, representative, director, officer, manager, employee, member, shareholder or salesperson of the Agent, shall market, sell or offer to sell to any of the Agent's Accounts, or any other </w:t>
      </w:r>
      <w:del w:id="168" w:author="Stillman Maxon" w:date="2019-10-10T13:20:00Z">
        <w:r w:rsidRPr="00DB09C1" w:rsidDel="00EF2A36">
          <w:rPr>
            <w:rFonts w:asciiTheme="minorHAnsi" w:hAnsiTheme="minorHAnsi"/>
            <w:bCs w:val="0"/>
            <w:sz w:val="22"/>
            <w:szCs w:val="22"/>
          </w:rPr>
          <w:delText>Lightyear</w:delText>
        </w:r>
      </w:del>
      <w:ins w:id="169" w:author="Stillman Maxon" w:date="2019-10-10T13:20:00Z">
        <w:r w:rsidR="00EF2A36">
          <w:rPr>
            <w:rFonts w:asciiTheme="minorHAnsi" w:hAnsiTheme="minorHAnsi"/>
            <w:bCs w:val="0"/>
            <w:sz w:val="22"/>
            <w:szCs w:val="22"/>
          </w:rPr>
          <w:t>Hemp Logic</w:t>
        </w:r>
      </w:ins>
      <w:r w:rsidRPr="00DB09C1">
        <w:rPr>
          <w:rFonts w:asciiTheme="minorHAnsi" w:hAnsiTheme="minorHAnsi"/>
          <w:bCs w:val="0"/>
          <w:sz w:val="22"/>
          <w:szCs w:val="22"/>
        </w:rPr>
        <w:t xml:space="preserve"> End User, any products or services that are competitive with any product or service offered by </w:t>
      </w:r>
      <w:del w:id="170" w:author="Stillman Maxon" w:date="2019-10-10T13:20:00Z">
        <w:r w:rsidRPr="00DB09C1" w:rsidDel="00EF2A36">
          <w:rPr>
            <w:rFonts w:asciiTheme="minorHAnsi" w:hAnsiTheme="minorHAnsi"/>
            <w:bCs w:val="0"/>
            <w:sz w:val="22"/>
            <w:szCs w:val="22"/>
          </w:rPr>
          <w:delText>Lightyear</w:delText>
        </w:r>
      </w:del>
      <w:ins w:id="171" w:author="Stillman Maxon" w:date="2019-10-10T13:20:00Z">
        <w:r w:rsidR="00EF2A36">
          <w:rPr>
            <w:rFonts w:asciiTheme="minorHAnsi" w:hAnsiTheme="minorHAnsi"/>
            <w:bCs w:val="0"/>
            <w:sz w:val="22"/>
            <w:szCs w:val="22"/>
          </w:rPr>
          <w:t>Hemp Logic</w:t>
        </w:r>
      </w:ins>
      <w:r w:rsidRPr="00DB09C1">
        <w:rPr>
          <w:rFonts w:asciiTheme="minorHAnsi" w:hAnsiTheme="minorHAnsi"/>
          <w:bCs w:val="0"/>
          <w:sz w:val="22"/>
          <w:szCs w:val="22"/>
        </w:rPr>
        <w:t xml:space="preserve"> at the time of such expiration or termination.  Nothing in this paragraph shall prohibit the Agent from offering any person or entity other than a </w:t>
      </w:r>
      <w:del w:id="172" w:author="Stillman Maxon" w:date="2019-10-10T13:20:00Z">
        <w:r w:rsidRPr="00DB09C1" w:rsidDel="00EF2A36">
          <w:rPr>
            <w:rFonts w:asciiTheme="minorHAnsi" w:hAnsiTheme="minorHAnsi"/>
            <w:bCs w:val="0"/>
            <w:sz w:val="22"/>
            <w:szCs w:val="22"/>
          </w:rPr>
          <w:delText>Lightyear</w:delText>
        </w:r>
      </w:del>
      <w:ins w:id="173" w:author="Stillman Maxon" w:date="2019-10-10T13:20:00Z">
        <w:r w:rsidR="00EF2A36">
          <w:rPr>
            <w:rFonts w:asciiTheme="minorHAnsi" w:hAnsiTheme="minorHAnsi"/>
            <w:bCs w:val="0"/>
            <w:sz w:val="22"/>
            <w:szCs w:val="22"/>
          </w:rPr>
          <w:t>Hemp Logic</w:t>
        </w:r>
      </w:ins>
      <w:r w:rsidRPr="00DB09C1">
        <w:rPr>
          <w:rFonts w:asciiTheme="minorHAnsi" w:hAnsiTheme="minorHAnsi"/>
          <w:bCs w:val="0"/>
          <w:sz w:val="22"/>
          <w:szCs w:val="22"/>
        </w:rPr>
        <w:t xml:space="preserve"> End User, products or services that are competitive with any product or service offered by </w:t>
      </w:r>
      <w:del w:id="174" w:author="Stillman Maxon" w:date="2019-10-10T13:20:00Z">
        <w:r w:rsidRPr="00DB09C1" w:rsidDel="00EF2A36">
          <w:rPr>
            <w:rFonts w:asciiTheme="minorHAnsi" w:hAnsiTheme="minorHAnsi"/>
            <w:bCs w:val="0"/>
            <w:sz w:val="22"/>
            <w:szCs w:val="22"/>
          </w:rPr>
          <w:delText>Lightyear</w:delText>
        </w:r>
      </w:del>
      <w:ins w:id="175" w:author="Stillman Maxon" w:date="2019-10-10T13:20:00Z">
        <w:r w:rsidR="00EF2A36">
          <w:rPr>
            <w:rFonts w:asciiTheme="minorHAnsi" w:hAnsiTheme="minorHAnsi"/>
            <w:bCs w:val="0"/>
            <w:sz w:val="22"/>
            <w:szCs w:val="22"/>
          </w:rPr>
          <w:t>Hemp Logic</w:t>
        </w:r>
      </w:ins>
      <w:r w:rsidRPr="00DB09C1">
        <w:rPr>
          <w:rFonts w:asciiTheme="minorHAnsi" w:hAnsiTheme="minorHAnsi"/>
          <w:bCs w:val="0"/>
          <w:sz w:val="22"/>
          <w:szCs w:val="22"/>
        </w:rPr>
        <w:t>.</w:t>
      </w:r>
    </w:p>
    <w:p w14:paraId="6101F771"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237EA71C" w14:textId="05713B7B"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7.2</w:t>
      </w:r>
      <w:r w:rsidRPr="00DB09C1">
        <w:rPr>
          <w:rFonts w:asciiTheme="minorHAnsi" w:hAnsiTheme="minorHAnsi"/>
          <w:sz w:val="22"/>
          <w:szCs w:val="22"/>
        </w:rPr>
        <w:tab/>
        <w:t xml:space="preserve">The Agent shall, upon the written request of </w:t>
      </w:r>
      <w:del w:id="176" w:author="Stillman Maxon" w:date="2019-10-10T13:20:00Z">
        <w:r w:rsidRPr="00DB09C1" w:rsidDel="00EF2A36">
          <w:rPr>
            <w:rFonts w:asciiTheme="minorHAnsi" w:hAnsiTheme="minorHAnsi"/>
            <w:sz w:val="22"/>
            <w:szCs w:val="22"/>
          </w:rPr>
          <w:delText>Lightyear</w:delText>
        </w:r>
      </w:del>
      <w:ins w:id="177"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obtain written agreements from all of its Subagents, directors, officers, managers, shareholders, members, representatives, employees, and salespersons binding them to the covenant set forth in paragraph 7.1.   All such agreements shall name </w:t>
      </w:r>
      <w:del w:id="178" w:author="Stillman Maxon" w:date="2019-10-10T13:20:00Z">
        <w:r w:rsidRPr="00DB09C1" w:rsidDel="00EF2A36">
          <w:rPr>
            <w:rFonts w:asciiTheme="minorHAnsi" w:hAnsiTheme="minorHAnsi"/>
            <w:sz w:val="22"/>
            <w:szCs w:val="22"/>
          </w:rPr>
          <w:delText>Lightyear</w:delText>
        </w:r>
      </w:del>
      <w:ins w:id="179"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as  a third party beneficiary.  Upon the request of </w:t>
      </w:r>
      <w:del w:id="180" w:author="Stillman Maxon" w:date="2019-10-10T13:20:00Z">
        <w:r w:rsidRPr="00DB09C1" w:rsidDel="00EF2A36">
          <w:rPr>
            <w:rFonts w:asciiTheme="minorHAnsi" w:hAnsiTheme="minorHAnsi"/>
            <w:sz w:val="22"/>
            <w:szCs w:val="22"/>
          </w:rPr>
          <w:delText>Lightyear</w:delText>
        </w:r>
      </w:del>
      <w:ins w:id="181"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the Agent shall provide </w:t>
      </w:r>
      <w:del w:id="182" w:author="Stillman Maxon" w:date="2019-10-10T13:20:00Z">
        <w:r w:rsidRPr="00DB09C1" w:rsidDel="00EF2A36">
          <w:rPr>
            <w:rFonts w:asciiTheme="minorHAnsi" w:hAnsiTheme="minorHAnsi"/>
            <w:sz w:val="22"/>
            <w:szCs w:val="22"/>
          </w:rPr>
          <w:delText>Lightyear</w:delText>
        </w:r>
      </w:del>
      <w:ins w:id="183"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with executed originals of all such agreements.  Until such executed originals have been received by </w:t>
      </w:r>
      <w:del w:id="184" w:author="Stillman Maxon" w:date="2019-10-10T13:20:00Z">
        <w:r w:rsidRPr="00DB09C1" w:rsidDel="00EF2A36">
          <w:rPr>
            <w:rFonts w:asciiTheme="minorHAnsi" w:hAnsiTheme="minorHAnsi"/>
            <w:sz w:val="22"/>
            <w:szCs w:val="22"/>
          </w:rPr>
          <w:delText>Lightyear</w:delText>
        </w:r>
      </w:del>
      <w:ins w:id="185"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commissions owed to such Agent may be withheld  by </w:t>
      </w:r>
      <w:del w:id="186" w:author="Stillman Maxon" w:date="2019-10-10T13:20:00Z">
        <w:r w:rsidRPr="00DB09C1" w:rsidDel="00EF2A36">
          <w:rPr>
            <w:rFonts w:asciiTheme="minorHAnsi" w:hAnsiTheme="minorHAnsi"/>
            <w:sz w:val="22"/>
            <w:szCs w:val="22"/>
          </w:rPr>
          <w:delText>Lightyear</w:delText>
        </w:r>
      </w:del>
      <w:ins w:id="187"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w:t>
      </w:r>
    </w:p>
    <w:p w14:paraId="4CDD96B7"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r>
    </w:p>
    <w:p w14:paraId="6BEBD780" w14:textId="64038C83"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7.</w:t>
      </w:r>
      <w:r w:rsidR="00CA7A2D">
        <w:rPr>
          <w:rFonts w:asciiTheme="minorHAnsi" w:hAnsiTheme="minorHAnsi"/>
          <w:sz w:val="22"/>
          <w:szCs w:val="22"/>
        </w:rPr>
        <w:t>3</w:t>
      </w:r>
      <w:r w:rsidRPr="00DB09C1">
        <w:rPr>
          <w:rFonts w:asciiTheme="minorHAnsi" w:hAnsiTheme="minorHAnsi"/>
          <w:sz w:val="22"/>
          <w:szCs w:val="22"/>
        </w:rPr>
        <w:tab/>
        <w:t xml:space="preserve">In performing this Agreement, the Agent will observe the highest standard of integrity and fair dealing and the Agent will do nothing to discredit, dishonor, reflect adversely upon or in any manner injure the reputation or business of </w:t>
      </w:r>
      <w:del w:id="188" w:author="Stillman Maxon" w:date="2019-10-10T13:20:00Z">
        <w:r w:rsidRPr="00DB09C1" w:rsidDel="00EF2A36">
          <w:rPr>
            <w:rFonts w:asciiTheme="minorHAnsi" w:hAnsiTheme="minorHAnsi"/>
            <w:sz w:val="22"/>
            <w:szCs w:val="22"/>
          </w:rPr>
          <w:delText>Lightyear</w:delText>
        </w:r>
      </w:del>
      <w:ins w:id="189"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w:t>
      </w:r>
    </w:p>
    <w:p w14:paraId="51B72E5A"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7B7A1F6A"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b/>
          <w:sz w:val="22"/>
          <w:szCs w:val="22"/>
        </w:rPr>
      </w:pPr>
      <w:r w:rsidRPr="00DB09C1">
        <w:rPr>
          <w:rFonts w:asciiTheme="minorHAnsi" w:hAnsiTheme="minorHAnsi"/>
          <w:b/>
          <w:sz w:val="22"/>
          <w:szCs w:val="22"/>
        </w:rPr>
        <w:t>Article 8</w:t>
      </w:r>
    </w:p>
    <w:p w14:paraId="171414DB" w14:textId="77777777" w:rsidR="000D28D8" w:rsidRPr="00DB09C1" w:rsidRDefault="000D28D8">
      <w:pPr>
        <w:pStyle w:val="Heading1"/>
        <w:rPr>
          <w:rFonts w:asciiTheme="minorHAnsi" w:hAnsiTheme="minorHAnsi"/>
          <w:sz w:val="22"/>
          <w:szCs w:val="22"/>
        </w:rPr>
      </w:pPr>
      <w:r w:rsidRPr="00DB09C1">
        <w:rPr>
          <w:rFonts w:asciiTheme="minorHAnsi" w:hAnsiTheme="minorHAnsi"/>
          <w:sz w:val="22"/>
          <w:szCs w:val="22"/>
        </w:rPr>
        <w:t>Warranties and Liabilities</w:t>
      </w:r>
    </w:p>
    <w:p w14:paraId="7870C609"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196A351E" w14:textId="2ECD862D" w:rsidR="000D28D8" w:rsidRPr="00DB09C1" w:rsidRDefault="000D28D8">
      <w:pPr>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8.1</w:t>
      </w:r>
      <w:r w:rsidRPr="00DB09C1">
        <w:rPr>
          <w:rFonts w:asciiTheme="minorHAnsi" w:hAnsiTheme="minorHAnsi"/>
          <w:sz w:val="22"/>
          <w:szCs w:val="22"/>
        </w:rPr>
        <w:tab/>
      </w:r>
      <w:del w:id="190" w:author="Stillman Maxon" w:date="2019-10-10T13:20:00Z">
        <w:r w:rsidRPr="00DB09C1" w:rsidDel="00EF2A36">
          <w:rPr>
            <w:rFonts w:asciiTheme="minorHAnsi" w:hAnsiTheme="minorHAnsi"/>
            <w:sz w:val="22"/>
            <w:szCs w:val="22"/>
          </w:rPr>
          <w:delText>Lightyear</w:delText>
        </w:r>
      </w:del>
      <w:ins w:id="191"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warrants that its provision of </w:t>
      </w:r>
      <w:ins w:id="192" w:author="Stillman Maxon" w:date="2019-10-10T14:24:00Z">
        <w:r w:rsidR="00EA0A6E">
          <w:t>wholesale products</w:t>
        </w:r>
      </w:ins>
      <w:del w:id="193" w:author="Stillman Maxon" w:date="2019-10-10T14:24:00Z">
        <w:r w:rsidRPr="00DB09C1" w:rsidDel="00EA0A6E">
          <w:rPr>
            <w:rFonts w:asciiTheme="minorHAnsi" w:hAnsiTheme="minorHAnsi"/>
            <w:sz w:val="22"/>
            <w:szCs w:val="22"/>
          </w:rPr>
          <w:delText>Telecommunications Services</w:delText>
        </w:r>
      </w:del>
      <w:r w:rsidRPr="00DB09C1">
        <w:rPr>
          <w:rFonts w:asciiTheme="minorHAnsi" w:hAnsiTheme="minorHAnsi"/>
          <w:sz w:val="22"/>
          <w:szCs w:val="22"/>
        </w:rPr>
        <w:t xml:space="preserve"> will be in accordance with prevailing standards in the</w:t>
      </w:r>
      <w:ins w:id="194" w:author="Stillman Maxon" w:date="2019-10-10T14:25:00Z">
        <w:r w:rsidR="00EA0A6E">
          <w:t xml:space="preserve"> products</w:t>
        </w:r>
      </w:ins>
      <w:del w:id="195" w:author="Stillman Maxon" w:date="2019-10-10T14:25:00Z">
        <w:r w:rsidRPr="00DB09C1" w:rsidDel="00EA0A6E">
          <w:rPr>
            <w:rFonts w:asciiTheme="minorHAnsi" w:hAnsiTheme="minorHAnsi"/>
            <w:sz w:val="22"/>
            <w:szCs w:val="22"/>
          </w:rPr>
          <w:delText xml:space="preserve"> telecommunications</w:delText>
        </w:r>
      </w:del>
      <w:r w:rsidRPr="00DB09C1">
        <w:rPr>
          <w:rFonts w:asciiTheme="minorHAnsi" w:hAnsiTheme="minorHAnsi"/>
          <w:sz w:val="22"/>
          <w:szCs w:val="22"/>
        </w:rPr>
        <w:t xml:space="preserve"> industry, and </w:t>
      </w:r>
      <w:del w:id="196" w:author="Stillman Maxon" w:date="2019-10-10T13:20:00Z">
        <w:r w:rsidRPr="00DB09C1" w:rsidDel="00EF2A36">
          <w:rPr>
            <w:rFonts w:asciiTheme="minorHAnsi" w:hAnsiTheme="minorHAnsi"/>
            <w:sz w:val="22"/>
            <w:szCs w:val="22"/>
          </w:rPr>
          <w:delText>Lightyear</w:delText>
        </w:r>
      </w:del>
      <w:ins w:id="197"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will use reasonable efforts under the circumstances to remedy any delays, interruptions, omissions, mistakes, accidents or errors with respect to any part of such services.</w:t>
      </w:r>
    </w:p>
    <w:p w14:paraId="1A847E77"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67F46868" w14:textId="0536C993"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8.2</w:t>
      </w:r>
      <w:r w:rsidRPr="00DB09C1">
        <w:rPr>
          <w:rFonts w:asciiTheme="minorHAnsi" w:hAnsiTheme="minorHAnsi"/>
          <w:sz w:val="22"/>
          <w:szCs w:val="22"/>
        </w:rPr>
        <w:tab/>
        <w:t xml:space="preserve"> THE FOREGOING WARRANTY AND REMEDIES ARE EXCLUSIVE AND IN LIEU OF ALL OTHER WARRANTIES OR REMEDIES, WHETHER EXPRESS, IMPLIED OR STATUTORY, INCLUDING, WITHOUT LIMITATION, IMPLIED WARRANTIES OF MERCHANTABILITY AND FITNESS FOR A PARTICULAR PURPOSE.  IN THE EVENT OF ANY DEFECT WHATSOEVER IN TH</w:t>
      </w:r>
      <w:ins w:id="198" w:author="Stillman Maxon" w:date="2019-10-10T14:26:00Z">
        <w:r w:rsidR="00EA0A6E">
          <w:t>E HEMP LOGI</w:t>
        </w:r>
      </w:ins>
      <w:ins w:id="199" w:author="Stillman Maxon" w:date="2019-10-10T14:27:00Z">
        <w:r w:rsidR="00EA0A6E">
          <w:t>C PRODUCT</w:t>
        </w:r>
      </w:ins>
      <w:del w:id="200" w:author="Stillman Maxon" w:date="2019-10-10T14:26:00Z">
        <w:r w:rsidRPr="00DB09C1" w:rsidDel="00EA0A6E">
          <w:rPr>
            <w:rFonts w:asciiTheme="minorHAnsi" w:hAnsiTheme="minorHAnsi"/>
            <w:sz w:val="22"/>
            <w:szCs w:val="22"/>
          </w:rPr>
          <w:delText>E TELECOMMUNICATIONS SERVICES</w:delText>
        </w:r>
      </w:del>
      <w:r w:rsidRPr="00DB09C1">
        <w:rPr>
          <w:rFonts w:asciiTheme="minorHAnsi" w:hAnsiTheme="minorHAnsi"/>
          <w:sz w:val="22"/>
          <w:szCs w:val="22"/>
        </w:rPr>
        <w:t xml:space="preserve">, NEITHER </w:t>
      </w:r>
      <w:del w:id="201" w:author="Stillman Maxon" w:date="2019-10-10T13:20:00Z">
        <w:r w:rsidRPr="00DB09C1" w:rsidDel="00EF2A36">
          <w:rPr>
            <w:rFonts w:asciiTheme="minorHAnsi" w:hAnsiTheme="minorHAnsi"/>
            <w:sz w:val="22"/>
            <w:szCs w:val="22"/>
          </w:rPr>
          <w:delText>LIGHTYEAR</w:delText>
        </w:r>
      </w:del>
      <w:ins w:id="202"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NOR ANY THIRD-PARTY PROVIDER OR OPERATOR OF FACILITIES EMPLOYED IN THE PROVISION OF ANY PART OF SUCH SERVICES SHALL BE LIABLE TO THE AGENT OR ANY </w:t>
      </w:r>
      <w:del w:id="203" w:author="Stillman Maxon" w:date="2019-10-10T13:20:00Z">
        <w:r w:rsidRPr="00DB09C1" w:rsidDel="00EF2A36">
          <w:rPr>
            <w:rFonts w:asciiTheme="minorHAnsi" w:hAnsiTheme="minorHAnsi"/>
            <w:sz w:val="22"/>
            <w:szCs w:val="22"/>
          </w:rPr>
          <w:delText>LIGHTYEAR</w:delText>
        </w:r>
      </w:del>
      <w:ins w:id="204"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END USER FOR ANY DIRECT, INDIRECT, CONSEQUENTIAL, SPECIAL, ACTUAL, PUNITIVE OR ANY OTHER DAMAGES, OR FOR ANY LOST PROFITS OF ANY KIND OR NATURE WHATSOEVER.</w:t>
      </w:r>
    </w:p>
    <w:p w14:paraId="26563B12"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b/>
          <w:sz w:val="22"/>
          <w:szCs w:val="22"/>
        </w:rPr>
      </w:pPr>
    </w:p>
    <w:p w14:paraId="5524DA7C" w14:textId="0BA3A9A8" w:rsidR="000D28D8" w:rsidRPr="00DB09C1" w:rsidRDefault="000D28D8">
      <w:pPr>
        <w:pStyle w:val="BodyText"/>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8.3</w:t>
      </w:r>
      <w:r w:rsidRPr="00DB09C1">
        <w:rPr>
          <w:rFonts w:asciiTheme="minorHAnsi" w:hAnsiTheme="minorHAnsi"/>
          <w:sz w:val="22"/>
          <w:szCs w:val="22"/>
        </w:rPr>
        <w:tab/>
        <w:t xml:space="preserve">The liability of </w:t>
      </w:r>
      <w:del w:id="205" w:author="Stillman Maxon" w:date="2019-10-10T13:20:00Z">
        <w:r w:rsidRPr="00DB09C1" w:rsidDel="00EF2A36">
          <w:rPr>
            <w:rFonts w:asciiTheme="minorHAnsi" w:hAnsiTheme="minorHAnsi"/>
            <w:sz w:val="22"/>
            <w:szCs w:val="22"/>
          </w:rPr>
          <w:delText>Lightyear</w:delText>
        </w:r>
      </w:del>
      <w:ins w:id="206"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to Agent under this agreement is limited to the obligation to pay commissions as described herein.</w:t>
      </w:r>
    </w:p>
    <w:p w14:paraId="01DEA2B0"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b/>
          <w:sz w:val="22"/>
          <w:szCs w:val="22"/>
        </w:rPr>
      </w:pPr>
    </w:p>
    <w:p w14:paraId="5513F308"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b/>
          <w:sz w:val="22"/>
          <w:szCs w:val="22"/>
        </w:rPr>
      </w:pPr>
      <w:r w:rsidRPr="00DB09C1">
        <w:rPr>
          <w:rFonts w:asciiTheme="minorHAnsi" w:hAnsiTheme="minorHAnsi"/>
          <w:b/>
          <w:smallCaps/>
          <w:sz w:val="22"/>
          <w:szCs w:val="22"/>
        </w:rPr>
        <w:lastRenderedPageBreak/>
        <w:t xml:space="preserve">Article </w:t>
      </w:r>
      <w:r w:rsidRPr="00DB09C1">
        <w:rPr>
          <w:rFonts w:asciiTheme="minorHAnsi" w:hAnsiTheme="minorHAnsi"/>
          <w:b/>
          <w:sz w:val="22"/>
          <w:szCs w:val="22"/>
        </w:rPr>
        <w:t xml:space="preserve"> 9</w:t>
      </w:r>
    </w:p>
    <w:p w14:paraId="795F637B"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Theme="minorHAnsi" w:hAnsiTheme="minorHAnsi"/>
          <w:b/>
          <w:sz w:val="22"/>
          <w:szCs w:val="22"/>
        </w:rPr>
      </w:pPr>
      <w:r w:rsidRPr="00DB09C1">
        <w:rPr>
          <w:rFonts w:asciiTheme="minorHAnsi" w:hAnsiTheme="minorHAnsi"/>
          <w:b/>
          <w:sz w:val="22"/>
          <w:szCs w:val="22"/>
          <w:u w:val="single"/>
        </w:rPr>
        <w:t>Miscellaneous</w:t>
      </w:r>
    </w:p>
    <w:p w14:paraId="5B7853E7" w14:textId="77777777" w:rsidR="000D28D8" w:rsidRPr="00DB09C1" w:rsidRDefault="000D28D8">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3237A640" w14:textId="77777777" w:rsidR="000D28D8" w:rsidRPr="00DB09C1" w:rsidRDefault="000D28D8">
      <w:pPr>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9.1</w:t>
      </w:r>
      <w:r w:rsidRPr="00DB09C1">
        <w:rPr>
          <w:rFonts w:asciiTheme="minorHAnsi" w:hAnsiTheme="minorHAnsi"/>
          <w:sz w:val="22"/>
          <w:szCs w:val="22"/>
        </w:rPr>
        <w:tab/>
        <w:t>If any part of this Agreement is held by any court or administrative agency to be prohibited by any law, regulation or rule applicable to this Agreement, the rights and obliga</w:t>
      </w:r>
      <w:r w:rsidRPr="00DB09C1">
        <w:rPr>
          <w:rFonts w:asciiTheme="minorHAnsi" w:hAnsiTheme="minorHAnsi"/>
          <w:sz w:val="22"/>
          <w:szCs w:val="22"/>
        </w:rPr>
        <w:softHyphen/>
        <w:t>tions of the parties shall be construed and enforced to the great</w:t>
      </w:r>
      <w:r w:rsidRPr="00DB09C1">
        <w:rPr>
          <w:rFonts w:asciiTheme="minorHAnsi" w:hAnsiTheme="minorHAnsi"/>
          <w:sz w:val="22"/>
          <w:szCs w:val="22"/>
        </w:rPr>
        <w:softHyphen/>
        <w:t>est extent allowed by law, or if such part is totally unenforceable, as if this Agree</w:t>
      </w:r>
      <w:r w:rsidRPr="00DB09C1">
        <w:rPr>
          <w:rFonts w:asciiTheme="minorHAnsi" w:hAnsiTheme="minorHAnsi"/>
          <w:sz w:val="22"/>
          <w:szCs w:val="22"/>
        </w:rPr>
        <w:softHyphen/>
        <w:t>ment did not contain that particular part.</w:t>
      </w:r>
    </w:p>
    <w:p w14:paraId="1BF1BD38"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23F4CA43" w14:textId="74E1D3F2"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9.2</w:t>
      </w:r>
      <w:r w:rsidRPr="00DB09C1">
        <w:rPr>
          <w:rFonts w:asciiTheme="minorHAnsi" w:hAnsiTheme="minorHAnsi"/>
          <w:sz w:val="22"/>
          <w:szCs w:val="22"/>
        </w:rPr>
        <w:tab/>
        <w:t>This Agreement shall in all re</w:t>
      </w:r>
      <w:r w:rsidRPr="00DB09C1">
        <w:rPr>
          <w:rFonts w:asciiTheme="minorHAnsi" w:hAnsiTheme="minorHAnsi"/>
          <w:sz w:val="22"/>
          <w:szCs w:val="22"/>
        </w:rPr>
        <w:softHyphen/>
        <w:t xml:space="preserve">spects be governed by and construed in accordance with the internal laws of the </w:t>
      </w:r>
      <w:ins w:id="207" w:author="Stillman Maxon" w:date="2019-10-10T14:28:00Z">
        <w:r w:rsidR="00EA0A6E">
          <w:t>State of Texas</w:t>
        </w:r>
      </w:ins>
      <w:del w:id="208" w:author="Stillman Maxon" w:date="2019-10-10T14:28:00Z">
        <w:r w:rsidRPr="00DB09C1" w:rsidDel="00EA0A6E">
          <w:rPr>
            <w:rFonts w:asciiTheme="minorHAnsi" w:hAnsiTheme="minorHAnsi"/>
            <w:sz w:val="22"/>
            <w:szCs w:val="22"/>
          </w:rPr>
          <w:delText>Commonwealth of Kentucky</w:delText>
        </w:r>
      </w:del>
      <w:r w:rsidRPr="00DB09C1">
        <w:rPr>
          <w:rFonts w:asciiTheme="minorHAnsi" w:hAnsiTheme="minorHAnsi"/>
          <w:sz w:val="22"/>
          <w:szCs w:val="22"/>
        </w:rPr>
        <w:t>, without reference to the conflicts of laws.</w:t>
      </w:r>
    </w:p>
    <w:p w14:paraId="010039AC"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00B119FC" w14:textId="01171019" w:rsidR="00EF2C0A" w:rsidRPr="00727F1F" w:rsidRDefault="000D28D8" w:rsidP="00EF2C0A">
      <w:pPr>
        <w:autoSpaceDE w:val="0"/>
        <w:autoSpaceDN w:val="0"/>
        <w:adjustRightInd w:val="0"/>
        <w:jc w:val="both"/>
        <w:rPr>
          <w:rFonts w:ascii="Calibri" w:hAnsi="Calibri" w:cs="Times-Roman"/>
        </w:rPr>
      </w:pPr>
      <w:r w:rsidRPr="00DB09C1">
        <w:rPr>
          <w:rFonts w:asciiTheme="minorHAnsi" w:hAnsiTheme="minorHAnsi"/>
          <w:sz w:val="22"/>
          <w:szCs w:val="22"/>
        </w:rPr>
        <w:tab/>
        <w:t>9.3</w:t>
      </w:r>
      <w:r w:rsidRPr="00DB09C1">
        <w:rPr>
          <w:rFonts w:asciiTheme="minorHAnsi" w:hAnsiTheme="minorHAnsi"/>
          <w:sz w:val="22"/>
          <w:szCs w:val="22"/>
        </w:rPr>
        <w:tab/>
      </w:r>
      <w:r w:rsidR="00361C5F" w:rsidRPr="00361C5F">
        <w:rPr>
          <w:rFonts w:ascii="Calibri" w:hAnsi="Calibri" w:cs="Times-Roman"/>
          <w:sz w:val="22"/>
          <w:szCs w:val="22"/>
        </w:rPr>
        <w:t xml:space="preserve">This Agreement will be governed by and construed in accordance with the laws of the </w:t>
      </w:r>
      <w:ins w:id="209" w:author="Stillman Maxon" w:date="2019-10-10T14:28:00Z">
        <w:r w:rsidR="00EA0A6E">
          <w:t>State of Texas</w:t>
        </w:r>
      </w:ins>
      <w:del w:id="210" w:author="Stillman Maxon" w:date="2019-10-10T14:28:00Z">
        <w:r w:rsidR="00361C5F" w:rsidRPr="00361C5F" w:rsidDel="00EA0A6E">
          <w:rPr>
            <w:rFonts w:ascii="Calibri" w:hAnsi="Calibri" w:cs="Times-Roman"/>
            <w:sz w:val="22"/>
            <w:szCs w:val="22"/>
          </w:rPr>
          <w:delText>Commonwealth of Kentucky</w:delText>
        </w:r>
      </w:del>
      <w:r w:rsidR="00361C5F" w:rsidRPr="00361C5F">
        <w:rPr>
          <w:rFonts w:ascii="Calibri" w:hAnsi="Calibri" w:cs="Times-Roman"/>
          <w:sz w:val="22"/>
          <w:szCs w:val="22"/>
        </w:rPr>
        <w:t xml:space="preserve"> without regard to principles of conflicts of laws. All disputes and claims relating to </w:t>
      </w:r>
      <w:del w:id="211" w:author="Stillman Maxon" w:date="2019-10-10T13:20:00Z">
        <w:r w:rsidR="00361C5F" w:rsidRPr="00361C5F" w:rsidDel="00EF2A36">
          <w:rPr>
            <w:rFonts w:ascii="Calibri" w:hAnsi="Calibri" w:cs="Times-Roman"/>
            <w:sz w:val="22"/>
            <w:szCs w:val="22"/>
          </w:rPr>
          <w:delText>Lightyear</w:delText>
        </w:r>
      </w:del>
      <w:ins w:id="212" w:author="Stillman Maxon" w:date="2019-10-10T13:20:00Z">
        <w:r w:rsidR="00EF2A36">
          <w:rPr>
            <w:rFonts w:ascii="Calibri" w:hAnsi="Calibri" w:cs="Times-Roman"/>
            <w:sz w:val="22"/>
            <w:szCs w:val="22"/>
          </w:rPr>
          <w:t>Hemp Logic</w:t>
        </w:r>
      </w:ins>
      <w:r w:rsidR="00361C5F" w:rsidRPr="00361C5F">
        <w:rPr>
          <w:rFonts w:ascii="Calibri" w:hAnsi="Calibri" w:cs="Times-Roman"/>
          <w:sz w:val="22"/>
          <w:szCs w:val="22"/>
        </w:rPr>
        <w:t xml:space="preserve">, the </w:t>
      </w:r>
      <w:r w:rsidR="00361C5F" w:rsidRPr="00361C5F">
        <w:rPr>
          <w:rFonts w:asciiTheme="minorHAnsi" w:hAnsiTheme="minorHAnsi" w:cs="Times-Roman"/>
          <w:sz w:val="22"/>
          <w:szCs w:val="22"/>
        </w:rPr>
        <w:t xml:space="preserve">Agent </w:t>
      </w:r>
      <w:r w:rsidR="00361C5F" w:rsidRPr="00361C5F">
        <w:rPr>
          <w:rFonts w:ascii="Calibri" w:hAnsi="Calibri" w:cs="Times-Roman"/>
          <w:sz w:val="22"/>
          <w:szCs w:val="22"/>
        </w:rPr>
        <w:t xml:space="preserve">Agreement, the </w:t>
      </w:r>
      <w:del w:id="213" w:author="Stillman Maxon" w:date="2019-10-10T13:20:00Z">
        <w:r w:rsidR="00361C5F" w:rsidRPr="00361C5F" w:rsidDel="00EF2A36">
          <w:rPr>
            <w:rFonts w:ascii="Calibri" w:hAnsi="Calibri" w:cs="Times-Roman"/>
            <w:sz w:val="22"/>
            <w:szCs w:val="22"/>
          </w:rPr>
          <w:delText>Lightyear</w:delText>
        </w:r>
      </w:del>
      <w:ins w:id="214" w:author="Stillman Maxon" w:date="2019-10-10T13:20:00Z">
        <w:r w:rsidR="00EF2A36">
          <w:rPr>
            <w:rFonts w:ascii="Calibri" w:hAnsi="Calibri" w:cs="Times-Roman"/>
            <w:sz w:val="22"/>
            <w:szCs w:val="22"/>
          </w:rPr>
          <w:t>Hemp Logic</w:t>
        </w:r>
      </w:ins>
      <w:r w:rsidR="00361C5F" w:rsidRPr="00361C5F">
        <w:rPr>
          <w:rFonts w:ascii="Calibri" w:hAnsi="Calibri" w:cs="Times-Roman"/>
          <w:sz w:val="22"/>
          <w:szCs w:val="22"/>
        </w:rPr>
        <w:t xml:space="preserve"> Marketing and Compensation Plan</w:t>
      </w:r>
      <w:r w:rsidR="00361C5F" w:rsidRPr="00361C5F">
        <w:rPr>
          <w:rFonts w:asciiTheme="minorHAnsi" w:hAnsiTheme="minorHAnsi" w:cs="Times-Roman"/>
          <w:sz w:val="22"/>
          <w:szCs w:val="22"/>
        </w:rPr>
        <w:t xml:space="preserve"> </w:t>
      </w:r>
      <w:r w:rsidR="00361C5F" w:rsidRPr="00361C5F">
        <w:rPr>
          <w:rFonts w:ascii="Calibri" w:hAnsi="Calibri" w:cs="Times-Roman"/>
          <w:sz w:val="22"/>
          <w:szCs w:val="22"/>
        </w:rPr>
        <w:t xml:space="preserve">or its products and services, the rights and obligations of </w:t>
      </w:r>
      <w:r w:rsidR="00361C5F" w:rsidRPr="00361C5F">
        <w:rPr>
          <w:rFonts w:asciiTheme="minorHAnsi" w:hAnsiTheme="minorHAnsi" w:cs="Times-Roman"/>
          <w:sz w:val="22"/>
          <w:szCs w:val="22"/>
        </w:rPr>
        <w:t xml:space="preserve">the Agent </w:t>
      </w:r>
      <w:r w:rsidR="00361C5F" w:rsidRPr="00361C5F">
        <w:rPr>
          <w:rFonts w:ascii="Calibri" w:hAnsi="Calibri" w:cs="Times-Roman"/>
          <w:sz w:val="22"/>
          <w:szCs w:val="22"/>
        </w:rPr>
        <w:t xml:space="preserve">and </w:t>
      </w:r>
      <w:del w:id="215" w:author="Stillman Maxon" w:date="2019-10-10T13:20:00Z">
        <w:r w:rsidR="00361C5F" w:rsidRPr="00361C5F" w:rsidDel="00EF2A36">
          <w:rPr>
            <w:rFonts w:ascii="Calibri" w:hAnsi="Calibri" w:cs="Times-Roman"/>
            <w:sz w:val="22"/>
            <w:szCs w:val="22"/>
          </w:rPr>
          <w:delText>Lightyear</w:delText>
        </w:r>
      </w:del>
      <w:ins w:id="216" w:author="Stillman Maxon" w:date="2019-10-10T13:20:00Z">
        <w:r w:rsidR="00EF2A36">
          <w:rPr>
            <w:rFonts w:ascii="Calibri" w:hAnsi="Calibri" w:cs="Times-Roman"/>
            <w:sz w:val="22"/>
            <w:szCs w:val="22"/>
          </w:rPr>
          <w:t>Hemp Logic</w:t>
        </w:r>
      </w:ins>
      <w:r w:rsidR="00361C5F" w:rsidRPr="00361C5F">
        <w:rPr>
          <w:rFonts w:ascii="Calibri" w:hAnsi="Calibri" w:cs="Times-Roman"/>
          <w:sz w:val="22"/>
          <w:szCs w:val="22"/>
        </w:rPr>
        <w:t xml:space="preserve">, or any other claims or causes of action relating to the performance of either </w:t>
      </w:r>
      <w:r w:rsidR="00361C5F" w:rsidRPr="00361C5F">
        <w:rPr>
          <w:rFonts w:asciiTheme="minorHAnsi" w:hAnsiTheme="minorHAnsi" w:cs="Times-Roman"/>
          <w:sz w:val="22"/>
          <w:szCs w:val="22"/>
        </w:rPr>
        <w:t>the Agent</w:t>
      </w:r>
      <w:r w:rsidR="00361C5F" w:rsidRPr="00361C5F">
        <w:rPr>
          <w:rFonts w:ascii="Calibri" w:hAnsi="Calibri" w:cs="Times-Roman"/>
          <w:sz w:val="22"/>
          <w:szCs w:val="22"/>
        </w:rPr>
        <w:t xml:space="preserve"> or </w:t>
      </w:r>
      <w:del w:id="217" w:author="Stillman Maxon" w:date="2019-10-10T13:20:00Z">
        <w:r w:rsidR="00361C5F" w:rsidRPr="00361C5F" w:rsidDel="00EF2A36">
          <w:rPr>
            <w:rFonts w:ascii="Calibri" w:hAnsi="Calibri" w:cs="Times-Roman"/>
            <w:sz w:val="22"/>
            <w:szCs w:val="22"/>
          </w:rPr>
          <w:delText>Lightyear</w:delText>
        </w:r>
      </w:del>
      <w:ins w:id="218" w:author="Stillman Maxon" w:date="2019-10-10T13:20:00Z">
        <w:r w:rsidR="00EF2A36">
          <w:rPr>
            <w:rFonts w:ascii="Calibri" w:hAnsi="Calibri" w:cs="Times-Roman"/>
            <w:sz w:val="22"/>
            <w:szCs w:val="22"/>
          </w:rPr>
          <w:t>Hemp Logic</w:t>
        </w:r>
      </w:ins>
      <w:r w:rsidR="00361C5F" w:rsidRPr="00361C5F">
        <w:rPr>
          <w:rFonts w:ascii="Calibri" w:hAnsi="Calibri" w:cs="Times-Roman"/>
          <w:sz w:val="22"/>
          <w:szCs w:val="22"/>
        </w:rPr>
        <w:t xml:space="preserve"> under the Agreement or the </w:t>
      </w:r>
      <w:r w:rsidR="00361C5F" w:rsidRPr="00361C5F">
        <w:rPr>
          <w:rFonts w:asciiTheme="minorHAnsi" w:hAnsiTheme="minorHAnsi" w:cs="Times-Roman"/>
          <w:sz w:val="22"/>
          <w:szCs w:val="22"/>
        </w:rPr>
        <w:t>Agent’s</w:t>
      </w:r>
      <w:r w:rsidR="00361C5F" w:rsidRPr="00361C5F">
        <w:rPr>
          <w:rFonts w:ascii="Calibri" w:hAnsi="Calibri" w:cs="Times-Roman"/>
          <w:sz w:val="22"/>
          <w:szCs w:val="22"/>
        </w:rPr>
        <w:t xml:space="preserve"> Policies and Procedures shall be settled totally and finally by individual arbitration between the </w:t>
      </w:r>
      <w:del w:id="219" w:author="Stillman Maxon" w:date="2019-10-10T13:20:00Z">
        <w:r w:rsidR="00DD078F" w:rsidDel="00EF2A36">
          <w:rPr>
            <w:rFonts w:ascii="Calibri" w:hAnsi="Calibri" w:cs="Times-Roman"/>
            <w:sz w:val="22"/>
            <w:szCs w:val="22"/>
          </w:rPr>
          <w:delText>Lightyear</w:delText>
        </w:r>
      </w:del>
      <w:ins w:id="220" w:author="Stillman Maxon" w:date="2019-10-10T13:20:00Z">
        <w:r w:rsidR="00EF2A36">
          <w:rPr>
            <w:rFonts w:ascii="Calibri" w:hAnsi="Calibri" w:cs="Times-Roman"/>
            <w:sz w:val="22"/>
            <w:szCs w:val="22"/>
          </w:rPr>
          <w:t>Hemp Logic</w:t>
        </w:r>
      </w:ins>
      <w:r w:rsidR="00361C5F" w:rsidRPr="00361C5F">
        <w:rPr>
          <w:rFonts w:ascii="Calibri" w:hAnsi="Calibri" w:cs="Times-Roman"/>
          <w:sz w:val="22"/>
          <w:szCs w:val="22"/>
        </w:rPr>
        <w:t xml:space="preserve"> and </w:t>
      </w:r>
      <w:r w:rsidR="00361C5F" w:rsidRPr="00361C5F">
        <w:rPr>
          <w:rFonts w:asciiTheme="minorHAnsi" w:hAnsiTheme="minorHAnsi" w:cs="Times-Roman"/>
          <w:sz w:val="22"/>
          <w:szCs w:val="22"/>
        </w:rPr>
        <w:t>the Agent</w:t>
      </w:r>
      <w:r w:rsidR="00361C5F" w:rsidRPr="00361C5F">
        <w:rPr>
          <w:rFonts w:ascii="Calibri" w:hAnsi="Calibri" w:cs="Times-Roman"/>
          <w:sz w:val="22"/>
          <w:szCs w:val="22"/>
        </w:rPr>
        <w:t xml:space="preserve">, in </w:t>
      </w:r>
      <w:ins w:id="221" w:author="Stillman Maxon" w:date="2019-10-10T14:29:00Z">
        <w:r w:rsidR="00EA0A6E">
          <w:t>Houston, TX</w:t>
        </w:r>
      </w:ins>
      <w:del w:id="222" w:author="Stillman Maxon" w:date="2019-10-10T14:29:00Z">
        <w:r w:rsidR="00361C5F" w:rsidRPr="00361C5F" w:rsidDel="00EA0A6E">
          <w:rPr>
            <w:rFonts w:ascii="Calibri" w:hAnsi="Calibri" w:cs="Times-Roman"/>
            <w:sz w:val="22"/>
            <w:szCs w:val="22"/>
          </w:rPr>
          <w:delText>Louisville, KY</w:delText>
        </w:r>
      </w:del>
      <w:r w:rsidR="00361C5F" w:rsidRPr="00361C5F">
        <w:rPr>
          <w:rFonts w:ascii="Calibri" w:hAnsi="Calibri" w:cs="Times-Roman"/>
          <w:sz w:val="22"/>
          <w:szCs w:val="22"/>
        </w:rPr>
        <w:t xml:space="preserve"> or such other location as </w:t>
      </w:r>
      <w:del w:id="223" w:author="Stillman Maxon" w:date="2019-10-10T13:20:00Z">
        <w:r w:rsidR="00361C5F" w:rsidRPr="00361C5F" w:rsidDel="00EF2A36">
          <w:rPr>
            <w:rFonts w:ascii="Calibri" w:hAnsi="Calibri" w:cs="Times-Roman"/>
            <w:sz w:val="22"/>
            <w:szCs w:val="22"/>
          </w:rPr>
          <w:delText>Lightyear</w:delText>
        </w:r>
      </w:del>
      <w:ins w:id="224" w:author="Stillman Maxon" w:date="2019-10-10T13:20:00Z">
        <w:r w:rsidR="00EF2A36">
          <w:rPr>
            <w:rFonts w:ascii="Calibri" w:hAnsi="Calibri" w:cs="Times-Roman"/>
            <w:sz w:val="22"/>
            <w:szCs w:val="22"/>
          </w:rPr>
          <w:t>Hemp Logic</w:t>
        </w:r>
      </w:ins>
      <w:r w:rsidR="00361C5F" w:rsidRPr="00361C5F">
        <w:rPr>
          <w:rFonts w:ascii="Calibri" w:hAnsi="Calibri" w:cs="Times-Roman"/>
          <w:sz w:val="22"/>
          <w:szCs w:val="22"/>
        </w:rPr>
        <w:t xml:space="preserve"> prescribes, in accordance with the Federal Arbitration Act and the Commercial Arbitration Rules of the American Arbitration Association, except that all parties shall be entitled to discovery rights allowed under the Federal Rules of Civil Procedure. All issues related to arbitration shall be governed by the Federal Arbitration Act. The decision of the arbitrator shall be final and binding on the parties and may, if necessary, be reduced to a judgment in any court of competent jurisdiction.   Each party to the arbitration shall be responsible for its own costs and expenses of arbitration, including legal and filing fees. This agreement to arbitrate shall survive any termination or expiration of the Agreement. Nothing in this Agreement or the Policies and Procedures shall prevent </w:t>
      </w:r>
      <w:del w:id="225" w:author="Stillman Maxon" w:date="2019-10-10T13:20:00Z">
        <w:r w:rsidR="00361C5F" w:rsidRPr="00361C5F" w:rsidDel="00EF2A36">
          <w:rPr>
            <w:rFonts w:ascii="Calibri" w:hAnsi="Calibri" w:cs="Times-Roman"/>
            <w:sz w:val="22"/>
            <w:szCs w:val="22"/>
          </w:rPr>
          <w:delText>Lightyear</w:delText>
        </w:r>
      </w:del>
      <w:ins w:id="226" w:author="Stillman Maxon" w:date="2019-10-10T13:20:00Z">
        <w:r w:rsidR="00EF2A36">
          <w:rPr>
            <w:rFonts w:ascii="Calibri" w:hAnsi="Calibri" w:cs="Times-Roman"/>
            <w:sz w:val="22"/>
            <w:szCs w:val="22"/>
          </w:rPr>
          <w:t>Hemp Logic</w:t>
        </w:r>
      </w:ins>
      <w:r w:rsidR="00361C5F" w:rsidRPr="00361C5F">
        <w:rPr>
          <w:rFonts w:ascii="Calibri" w:hAnsi="Calibri" w:cs="Times-Roman"/>
          <w:sz w:val="22"/>
          <w:szCs w:val="22"/>
        </w:rPr>
        <w:t xml:space="preserve"> from applying to and obtaining from any court having jurisdiction a writ of attachment, a temporary injunction, preliminary injunction, permanent injunction or other relief available to safeguard and protect </w:t>
      </w:r>
      <w:del w:id="227" w:author="Stillman Maxon" w:date="2019-10-10T13:20:00Z">
        <w:r w:rsidR="00361C5F" w:rsidRPr="00361C5F" w:rsidDel="00EF2A36">
          <w:rPr>
            <w:rFonts w:ascii="Calibri" w:hAnsi="Calibri" w:cs="Times-Roman"/>
            <w:sz w:val="22"/>
            <w:szCs w:val="22"/>
          </w:rPr>
          <w:delText>Lightyear</w:delText>
        </w:r>
      </w:del>
      <w:ins w:id="228" w:author="Stillman Maxon" w:date="2019-10-10T13:20:00Z">
        <w:r w:rsidR="00EF2A36">
          <w:rPr>
            <w:rFonts w:ascii="Calibri" w:hAnsi="Calibri" w:cs="Times-Roman"/>
            <w:sz w:val="22"/>
            <w:szCs w:val="22"/>
          </w:rPr>
          <w:t>Hemp Logic</w:t>
        </w:r>
      </w:ins>
      <w:r w:rsidR="00361C5F" w:rsidRPr="00361C5F">
        <w:rPr>
          <w:rFonts w:ascii="Calibri" w:hAnsi="Calibri" w:cs="Arial"/>
          <w:sz w:val="22"/>
          <w:szCs w:val="22"/>
        </w:rPr>
        <w:t>’</w:t>
      </w:r>
      <w:r w:rsidR="00361C5F" w:rsidRPr="00361C5F">
        <w:rPr>
          <w:rFonts w:ascii="Calibri" w:hAnsi="Calibri" w:cs="Times-Roman"/>
          <w:sz w:val="22"/>
          <w:szCs w:val="22"/>
        </w:rPr>
        <w:t>s interest prior to, during or following the filing of any arbitration or other proceeding or pending the rendition of a decision or award in connection with any arbitration or other proceeding.</w:t>
      </w:r>
    </w:p>
    <w:p w14:paraId="253E8941"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6B244422" w14:textId="6A9618A1"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9.4</w:t>
      </w:r>
      <w:r w:rsidRPr="00DB09C1">
        <w:rPr>
          <w:rFonts w:asciiTheme="minorHAnsi" w:hAnsiTheme="minorHAnsi"/>
          <w:sz w:val="22"/>
          <w:szCs w:val="22"/>
        </w:rPr>
        <w:tab/>
        <w:t xml:space="preserve">Each party shall indemnify (the "Indemnifying Party"), defend and hold the other party and all its officers, directors, managers, shareholders, members, employees, salespersons, representatives and agents harmless (the “Indemnified Party”) from and against any and all claims, demands, actions, losses, damages, assessments, charges, liabilities, costs and expenses (including without limitation attorney’s fees and disbursements, penalties and interest) which may at any time be suffered or incurred by or be asserted against the Indemnified Party, on account of or in connection with: (i) any default by or breach of an Indemnifying Party under this Agreement, (ii) any negligent acts or omissions of an Indemnifying Party or its officers, directors, managers, shareholders, members, employees, salespersons, representatives or agents related to this Agreement, or (iii) the marketing, advertising, sales and promotional activities of an Indemnifying Party or any of its officers, directors, managers, shareholders, members, employees, salespersons, representatives or agents of </w:t>
      </w:r>
      <w:ins w:id="229" w:author="Stillman Maxon" w:date="2019-10-10T14:31:00Z">
        <w:r w:rsidR="00C51953">
          <w:t>Hemp Logic's products</w:t>
        </w:r>
      </w:ins>
      <w:del w:id="230" w:author="Stillman Maxon" w:date="2019-10-10T14:31:00Z">
        <w:r w:rsidRPr="00DB09C1" w:rsidDel="00C51953">
          <w:rPr>
            <w:rFonts w:asciiTheme="minorHAnsi" w:hAnsiTheme="minorHAnsi"/>
            <w:sz w:val="22"/>
            <w:szCs w:val="22"/>
          </w:rPr>
          <w:delText>the Telecommunications Services</w:delText>
        </w:r>
      </w:del>
      <w:r w:rsidRPr="00DB09C1">
        <w:rPr>
          <w:rFonts w:asciiTheme="minorHAnsi" w:hAnsiTheme="minorHAnsi"/>
          <w:sz w:val="22"/>
          <w:szCs w:val="22"/>
        </w:rPr>
        <w:t xml:space="preserve"> (other than strictly in accordance with </w:t>
      </w:r>
      <w:del w:id="231" w:author="Stillman Maxon" w:date="2019-10-10T13:20:00Z">
        <w:r w:rsidRPr="00DB09C1" w:rsidDel="00EF2A36">
          <w:rPr>
            <w:rFonts w:asciiTheme="minorHAnsi" w:hAnsiTheme="minorHAnsi"/>
            <w:sz w:val="22"/>
            <w:szCs w:val="22"/>
          </w:rPr>
          <w:delText>Lightyear</w:delText>
        </w:r>
      </w:del>
      <w:ins w:id="232"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’s policies and procedures).</w:t>
      </w:r>
    </w:p>
    <w:p w14:paraId="6956C2C6"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407B163F" w14:textId="4E26C0AE" w:rsidR="000D28D8" w:rsidRDefault="000D28D8">
      <w:pPr>
        <w:pStyle w:val="BodyText"/>
        <w:rPr>
          <w:rFonts w:asciiTheme="minorHAnsi" w:hAnsiTheme="minorHAnsi"/>
          <w:sz w:val="22"/>
          <w:szCs w:val="22"/>
        </w:rPr>
      </w:pPr>
      <w:r w:rsidRPr="00DB09C1">
        <w:rPr>
          <w:rFonts w:asciiTheme="minorHAnsi" w:hAnsiTheme="minorHAnsi"/>
          <w:sz w:val="22"/>
          <w:szCs w:val="22"/>
        </w:rPr>
        <w:lastRenderedPageBreak/>
        <w:tab/>
      </w:r>
      <w:r w:rsidRPr="00DB09C1">
        <w:rPr>
          <w:rFonts w:asciiTheme="minorHAnsi" w:hAnsiTheme="minorHAnsi"/>
          <w:sz w:val="22"/>
          <w:szCs w:val="22"/>
        </w:rPr>
        <w:tab/>
        <w:t>9.5</w:t>
      </w:r>
      <w:r w:rsidRPr="00DB09C1">
        <w:rPr>
          <w:rFonts w:asciiTheme="minorHAnsi" w:hAnsiTheme="minorHAnsi"/>
          <w:sz w:val="22"/>
          <w:szCs w:val="22"/>
        </w:rPr>
        <w:tab/>
        <w:t xml:space="preserve">Notwithstanding any other provision of this Agreement, </w:t>
      </w:r>
      <w:del w:id="233" w:author="Stillman Maxon" w:date="2019-10-10T13:20:00Z">
        <w:r w:rsidRPr="00DB09C1" w:rsidDel="00EF2A36">
          <w:rPr>
            <w:rFonts w:asciiTheme="minorHAnsi" w:hAnsiTheme="minorHAnsi"/>
            <w:sz w:val="22"/>
            <w:szCs w:val="22"/>
          </w:rPr>
          <w:delText>Lightyear</w:delText>
        </w:r>
      </w:del>
      <w:ins w:id="234"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may, at its option, set-off from any commissions or other amounts due to the Agent any amounts due from the Agent to </w:t>
      </w:r>
      <w:del w:id="235" w:author="Stillman Maxon" w:date="2019-10-10T13:20:00Z">
        <w:r w:rsidRPr="00DB09C1" w:rsidDel="00EF2A36">
          <w:rPr>
            <w:rFonts w:asciiTheme="minorHAnsi" w:hAnsiTheme="minorHAnsi"/>
            <w:sz w:val="22"/>
            <w:szCs w:val="22"/>
          </w:rPr>
          <w:delText>Lightyear</w:delText>
        </w:r>
      </w:del>
      <w:ins w:id="236"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w:t>
      </w:r>
    </w:p>
    <w:p w14:paraId="4D115371" w14:textId="77777777" w:rsidR="0020287D" w:rsidRDefault="0020287D">
      <w:pPr>
        <w:pStyle w:val="BodyText"/>
        <w:rPr>
          <w:rFonts w:asciiTheme="minorHAnsi" w:hAnsiTheme="minorHAnsi"/>
          <w:sz w:val="22"/>
          <w:szCs w:val="22"/>
        </w:rPr>
      </w:pPr>
    </w:p>
    <w:p w14:paraId="2CBAE6C0" w14:textId="65B42CAB" w:rsidR="000D28D8" w:rsidRPr="00DB09C1" w:rsidRDefault="00F81DA6" w:rsidP="00CA7A2D">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Pr>
          <w:rFonts w:asciiTheme="minorHAnsi" w:hAnsiTheme="minorHAnsi"/>
          <w:sz w:val="22"/>
          <w:szCs w:val="22"/>
        </w:rPr>
        <w:tab/>
      </w:r>
      <w:r w:rsidR="000D28D8" w:rsidRPr="00DB09C1">
        <w:rPr>
          <w:rFonts w:asciiTheme="minorHAnsi" w:hAnsiTheme="minorHAnsi"/>
          <w:sz w:val="22"/>
          <w:szCs w:val="22"/>
        </w:rPr>
        <w:tab/>
        <w:t>9.6</w:t>
      </w:r>
      <w:r w:rsidR="000D28D8" w:rsidRPr="00DB09C1">
        <w:rPr>
          <w:rFonts w:asciiTheme="minorHAnsi" w:hAnsiTheme="minorHAnsi"/>
          <w:sz w:val="22"/>
          <w:szCs w:val="22"/>
        </w:rPr>
        <w:tab/>
        <w:t xml:space="preserve">Subject to the prior written consent of </w:t>
      </w:r>
      <w:del w:id="237" w:author="Stillman Maxon" w:date="2019-10-10T13:20:00Z">
        <w:r w:rsidR="000D28D8" w:rsidRPr="00DB09C1" w:rsidDel="00EF2A36">
          <w:rPr>
            <w:rFonts w:asciiTheme="minorHAnsi" w:hAnsiTheme="minorHAnsi"/>
            <w:sz w:val="22"/>
            <w:szCs w:val="22"/>
          </w:rPr>
          <w:delText>Lightyear</w:delText>
        </w:r>
      </w:del>
      <w:ins w:id="238" w:author="Stillman Maxon" w:date="2019-10-10T13:20:00Z">
        <w:r w:rsidR="00EF2A36">
          <w:rPr>
            <w:rFonts w:asciiTheme="minorHAnsi" w:hAnsiTheme="minorHAnsi"/>
            <w:sz w:val="22"/>
            <w:szCs w:val="22"/>
          </w:rPr>
          <w:t>Hemp Logic</w:t>
        </w:r>
      </w:ins>
      <w:r w:rsidR="000D28D8" w:rsidRPr="00DB09C1">
        <w:rPr>
          <w:rFonts w:asciiTheme="minorHAnsi" w:hAnsiTheme="minorHAnsi"/>
          <w:sz w:val="22"/>
          <w:szCs w:val="22"/>
        </w:rPr>
        <w:t xml:space="preserve">, which consent shall not be unreasonably withheld, the Agent may transfer and assign all of its rights and obligations under this Agreement to any other person or entity.  In the event of an assignment, the Agent's transferee shall be subject to all of the terms and conditions applicable to the Agent under this Agreement, and all of </w:t>
      </w:r>
      <w:del w:id="239" w:author="Stillman Maxon" w:date="2019-10-10T13:20:00Z">
        <w:r w:rsidR="000D28D8" w:rsidRPr="00DB09C1" w:rsidDel="00EF2A36">
          <w:rPr>
            <w:rFonts w:asciiTheme="minorHAnsi" w:hAnsiTheme="minorHAnsi"/>
            <w:sz w:val="22"/>
            <w:szCs w:val="22"/>
          </w:rPr>
          <w:delText>Lightyear</w:delText>
        </w:r>
      </w:del>
      <w:ins w:id="240" w:author="Stillman Maxon" w:date="2019-10-10T13:20:00Z">
        <w:r w:rsidR="00EF2A36">
          <w:rPr>
            <w:rFonts w:asciiTheme="minorHAnsi" w:hAnsiTheme="minorHAnsi"/>
            <w:sz w:val="22"/>
            <w:szCs w:val="22"/>
          </w:rPr>
          <w:t>Hemp Logic</w:t>
        </w:r>
      </w:ins>
      <w:r w:rsidR="000D28D8" w:rsidRPr="00DB09C1">
        <w:rPr>
          <w:rFonts w:asciiTheme="minorHAnsi" w:hAnsiTheme="minorHAnsi"/>
          <w:sz w:val="22"/>
          <w:szCs w:val="22"/>
        </w:rPr>
        <w:t xml:space="preserve">'s rights with respect to Agent's Accounts shall be unaffected thereby.  </w:t>
      </w:r>
      <w:del w:id="241" w:author="Stillman Maxon" w:date="2019-10-10T13:20:00Z">
        <w:r w:rsidR="000D28D8" w:rsidRPr="00DB09C1" w:rsidDel="00EF2A36">
          <w:rPr>
            <w:rFonts w:asciiTheme="minorHAnsi" w:hAnsiTheme="minorHAnsi"/>
            <w:sz w:val="22"/>
            <w:szCs w:val="22"/>
          </w:rPr>
          <w:delText>Lightyear</w:delText>
        </w:r>
      </w:del>
      <w:ins w:id="242" w:author="Stillman Maxon" w:date="2019-10-10T13:20:00Z">
        <w:r w:rsidR="00EF2A36">
          <w:rPr>
            <w:rFonts w:asciiTheme="minorHAnsi" w:hAnsiTheme="minorHAnsi"/>
            <w:sz w:val="22"/>
            <w:szCs w:val="22"/>
          </w:rPr>
          <w:t>Hemp Logic</w:t>
        </w:r>
      </w:ins>
      <w:r w:rsidR="000D28D8" w:rsidRPr="00DB09C1">
        <w:rPr>
          <w:rFonts w:asciiTheme="minorHAnsi" w:hAnsiTheme="minorHAnsi"/>
          <w:sz w:val="22"/>
          <w:szCs w:val="22"/>
        </w:rPr>
        <w:t xml:space="preserve"> may assign its rights under this Agreement at any time without the prior consent of any Agent.</w:t>
      </w:r>
    </w:p>
    <w:p w14:paraId="19331F48"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5943C43A" w14:textId="64E58411" w:rsidR="000D28D8" w:rsidRPr="00DB09C1" w:rsidRDefault="000D28D8">
      <w:pPr>
        <w:pStyle w:val="BodyText"/>
        <w:rPr>
          <w:rFonts w:asciiTheme="minorHAnsi" w:hAnsiTheme="minorHAnsi"/>
          <w:bCs w:val="0"/>
          <w:sz w:val="22"/>
          <w:szCs w:val="22"/>
        </w:rPr>
      </w:pPr>
      <w:r w:rsidRPr="00DB09C1">
        <w:rPr>
          <w:rFonts w:asciiTheme="minorHAnsi" w:hAnsiTheme="minorHAnsi"/>
          <w:bCs w:val="0"/>
          <w:sz w:val="22"/>
          <w:szCs w:val="22"/>
        </w:rPr>
        <w:tab/>
      </w:r>
      <w:r w:rsidRPr="00DB09C1">
        <w:rPr>
          <w:rFonts w:asciiTheme="minorHAnsi" w:hAnsiTheme="minorHAnsi"/>
          <w:bCs w:val="0"/>
          <w:sz w:val="22"/>
          <w:szCs w:val="22"/>
        </w:rPr>
        <w:tab/>
        <w:t>9.7</w:t>
      </w:r>
      <w:r w:rsidRPr="00DB09C1">
        <w:rPr>
          <w:rFonts w:asciiTheme="minorHAnsi" w:hAnsiTheme="minorHAnsi"/>
          <w:bCs w:val="0"/>
          <w:sz w:val="22"/>
          <w:szCs w:val="22"/>
        </w:rPr>
        <w:tab/>
        <w:t xml:space="preserve">Any notice required or permitted hereunder shall be given in writing and shall be deemed effectively given upon personal delivery or upon deposit in the United States Post Office, by registered or certified mail with postage and fees prepaid, addressed to Agent at its address shown on </w:t>
      </w:r>
      <w:del w:id="243" w:author="Stillman Maxon" w:date="2019-10-10T13:20:00Z">
        <w:r w:rsidRPr="00DB09C1" w:rsidDel="00EF2A36">
          <w:rPr>
            <w:rFonts w:asciiTheme="minorHAnsi" w:hAnsiTheme="minorHAnsi"/>
            <w:bCs w:val="0"/>
            <w:sz w:val="22"/>
            <w:szCs w:val="22"/>
          </w:rPr>
          <w:delText>Lightyear</w:delText>
        </w:r>
      </w:del>
      <w:ins w:id="244" w:author="Stillman Maxon" w:date="2019-10-10T13:20:00Z">
        <w:r w:rsidR="00EF2A36">
          <w:rPr>
            <w:rFonts w:asciiTheme="minorHAnsi" w:hAnsiTheme="minorHAnsi"/>
            <w:bCs w:val="0"/>
            <w:sz w:val="22"/>
            <w:szCs w:val="22"/>
          </w:rPr>
          <w:t>Hemp Logic</w:t>
        </w:r>
      </w:ins>
      <w:r w:rsidRPr="00DB09C1">
        <w:rPr>
          <w:rFonts w:asciiTheme="minorHAnsi" w:hAnsiTheme="minorHAnsi"/>
          <w:bCs w:val="0"/>
          <w:sz w:val="22"/>
          <w:szCs w:val="22"/>
        </w:rPr>
        <w:t xml:space="preserve">'s records and to </w:t>
      </w:r>
      <w:del w:id="245" w:author="Stillman Maxon" w:date="2019-10-10T13:20:00Z">
        <w:r w:rsidRPr="00DB09C1" w:rsidDel="00EF2A36">
          <w:rPr>
            <w:rFonts w:asciiTheme="minorHAnsi" w:hAnsiTheme="minorHAnsi"/>
            <w:bCs w:val="0"/>
            <w:sz w:val="22"/>
            <w:szCs w:val="22"/>
          </w:rPr>
          <w:delText>Lightyear</w:delText>
        </w:r>
      </w:del>
      <w:ins w:id="246" w:author="Stillman Maxon" w:date="2019-10-10T13:20:00Z">
        <w:r w:rsidR="00EF2A36">
          <w:rPr>
            <w:rFonts w:asciiTheme="minorHAnsi" w:hAnsiTheme="minorHAnsi"/>
            <w:bCs w:val="0"/>
            <w:sz w:val="22"/>
            <w:szCs w:val="22"/>
          </w:rPr>
          <w:t>Hemp Logic</w:t>
        </w:r>
      </w:ins>
      <w:r w:rsidRPr="00DB09C1">
        <w:rPr>
          <w:rFonts w:asciiTheme="minorHAnsi" w:hAnsiTheme="minorHAnsi"/>
          <w:bCs w:val="0"/>
          <w:sz w:val="22"/>
          <w:szCs w:val="22"/>
        </w:rPr>
        <w:t xml:space="preserve"> at the address of its principal corporate offices (Attention: Legal Department), or at such other address as such party may designate by ten (10) days' advance written notice to the other party hereto.</w:t>
      </w:r>
    </w:p>
    <w:p w14:paraId="17CBD252"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015040D3" w14:textId="621E3E58"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Pr="00DB09C1">
        <w:rPr>
          <w:rFonts w:asciiTheme="minorHAnsi" w:hAnsiTheme="minorHAnsi"/>
          <w:sz w:val="22"/>
          <w:szCs w:val="22"/>
        </w:rPr>
        <w:tab/>
        <w:t>9.8</w:t>
      </w:r>
      <w:r w:rsidRPr="00DB09C1">
        <w:rPr>
          <w:rFonts w:asciiTheme="minorHAnsi" w:hAnsiTheme="minorHAnsi"/>
          <w:sz w:val="22"/>
          <w:szCs w:val="22"/>
        </w:rPr>
        <w:tab/>
        <w:t xml:space="preserve">This Agreement, together with any policies and procedures issued by </w:t>
      </w:r>
      <w:del w:id="247" w:author="Stillman Maxon" w:date="2019-10-10T13:20:00Z">
        <w:r w:rsidRPr="00DB09C1" w:rsidDel="00EF2A36">
          <w:rPr>
            <w:rFonts w:asciiTheme="minorHAnsi" w:hAnsiTheme="minorHAnsi"/>
            <w:sz w:val="22"/>
            <w:szCs w:val="22"/>
          </w:rPr>
          <w:delText>Lightyear</w:delText>
        </w:r>
      </w:del>
      <w:ins w:id="248"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from time to time, shall constitute the entire agreement of the parties and supersedes all prior understandings with respect to the subject matter hereof.  No change, modi</w:t>
      </w:r>
      <w:r w:rsidRPr="00DB09C1">
        <w:rPr>
          <w:rFonts w:asciiTheme="minorHAnsi" w:hAnsiTheme="minorHAnsi"/>
          <w:sz w:val="22"/>
          <w:szCs w:val="22"/>
        </w:rPr>
        <w:softHyphen/>
        <w:t>fication, addition or amendment of this Agree</w:t>
      </w:r>
      <w:r w:rsidRPr="00DB09C1">
        <w:rPr>
          <w:rFonts w:asciiTheme="minorHAnsi" w:hAnsiTheme="minorHAnsi"/>
          <w:sz w:val="22"/>
          <w:szCs w:val="22"/>
        </w:rPr>
        <w:softHyphen/>
        <w:t>ment shall be enforce</w:t>
      </w:r>
      <w:r w:rsidRPr="00DB09C1">
        <w:rPr>
          <w:rFonts w:asciiTheme="minorHAnsi" w:hAnsiTheme="minorHAnsi"/>
          <w:sz w:val="22"/>
          <w:szCs w:val="22"/>
        </w:rPr>
        <w:softHyphen/>
        <w:t xml:space="preserve">able unless in writing and signed by the party against whom enforcement is sought.  </w:t>
      </w:r>
      <w:del w:id="249" w:author="Stillman Maxon" w:date="2019-10-10T13:20:00Z">
        <w:r w:rsidRPr="00DB09C1" w:rsidDel="00EF2A36">
          <w:rPr>
            <w:rFonts w:asciiTheme="minorHAnsi" w:hAnsiTheme="minorHAnsi"/>
            <w:sz w:val="22"/>
            <w:szCs w:val="22"/>
          </w:rPr>
          <w:delText>Lightyear</w:delText>
        </w:r>
      </w:del>
      <w:ins w:id="250"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maintains the right to modify its policies and procedures on an as needed basis and without the prior consent or  approval of the Agent.</w:t>
      </w:r>
    </w:p>
    <w:p w14:paraId="7ED3987E"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168E22AC" w14:textId="77777777" w:rsidR="0020287D"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p>
    <w:p w14:paraId="65D4DA1A"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r w:rsidRPr="00DB09C1">
        <w:rPr>
          <w:rFonts w:asciiTheme="minorHAnsi" w:hAnsiTheme="minorHAnsi"/>
          <w:sz w:val="22"/>
          <w:szCs w:val="22"/>
        </w:rPr>
        <w:tab/>
      </w:r>
      <w:r w:rsidR="0020287D">
        <w:rPr>
          <w:rFonts w:asciiTheme="minorHAnsi" w:hAnsiTheme="minorHAnsi"/>
          <w:sz w:val="22"/>
          <w:szCs w:val="22"/>
        </w:rPr>
        <w:tab/>
      </w:r>
      <w:r w:rsidRPr="00DB09C1">
        <w:rPr>
          <w:rFonts w:asciiTheme="minorHAnsi" w:hAnsiTheme="minorHAnsi"/>
          <w:b/>
          <w:i/>
          <w:sz w:val="22"/>
          <w:szCs w:val="22"/>
        </w:rPr>
        <w:t>IN WITNESS WHEREOF</w:t>
      </w:r>
      <w:r w:rsidRPr="00DB09C1">
        <w:rPr>
          <w:rFonts w:asciiTheme="minorHAnsi" w:hAnsiTheme="minorHAnsi"/>
          <w:sz w:val="22"/>
          <w:szCs w:val="22"/>
        </w:rPr>
        <w:t>, the parties hereto have executed and delivered this Agreement as of the date set forth in the preamble, but actually on the dates set forth below.</w:t>
      </w:r>
    </w:p>
    <w:p w14:paraId="31C00B6F"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2F83820F" w14:textId="426B72FF"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b/>
          <w:sz w:val="22"/>
          <w:szCs w:val="22"/>
        </w:rPr>
      </w:pPr>
      <w:del w:id="251" w:author="Stillman Maxon" w:date="2019-10-10T13:20:00Z">
        <w:r w:rsidRPr="00DB09C1" w:rsidDel="00EF2A36">
          <w:rPr>
            <w:rFonts w:asciiTheme="minorHAnsi" w:hAnsiTheme="minorHAnsi"/>
            <w:b/>
            <w:sz w:val="22"/>
            <w:szCs w:val="22"/>
          </w:rPr>
          <w:delText>Lightyear</w:delText>
        </w:r>
      </w:del>
      <w:ins w:id="252" w:author="Stillman Maxon" w:date="2019-10-10T13:20:00Z">
        <w:r w:rsidR="00EF2A36">
          <w:rPr>
            <w:rFonts w:asciiTheme="minorHAnsi" w:hAnsiTheme="minorHAnsi"/>
            <w:b/>
            <w:sz w:val="22"/>
            <w:szCs w:val="22"/>
          </w:rPr>
          <w:t>Hemp Logic</w:t>
        </w:r>
      </w:ins>
      <w:del w:id="253" w:author="Stillman Maxon" w:date="2019-10-10T14:34:00Z">
        <w:r w:rsidRPr="00DB09C1" w:rsidDel="00C51953">
          <w:rPr>
            <w:rFonts w:asciiTheme="minorHAnsi" w:hAnsiTheme="minorHAnsi"/>
            <w:b/>
            <w:sz w:val="22"/>
            <w:szCs w:val="22"/>
          </w:rPr>
          <w:delText xml:space="preserve"> Network Solutions</w:delText>
        </w:r>
      </w:del>
      <w:r w:rsidRPr="00DB09C1">
        <w:rPr>
          <w:rFonts w:asciiTheme="minorHAnsi" w:hAnsiTheme="minorHAnsi"/>
          <w:b/>
          <w:sz w:val="22"/>
          <w:szCs w:val="22"/>
        </w:rPr>
        <w:t>, LLC</w:t>
      </w:r>
      <w:r w:rsidRPr="00DB09C1">
        <w:rPr>
          <w:rFonts w:asciiTheme="minorHAnsi" w:hAnsiTheme="minorHAnsi"/>
          <w:b/>
          <w:sz w:val="22"/>
          <w:szCs w:val="22"/>
        </w:rPr>
        <w:tab/>
      </w:r>
      <w:r w:rsidRPr="00DB09C1">
        <w:rPr>
          <w:rFonts w:asciiTheme="minorHAnsi" w:hAnsiTheme="minorHAnsi"/>
          <w:b/>
          <w:sz w:val="22"/>
          <w:szCs w:val="22"/>
        </w:rPr>
        <w:tab/>
      </w:r>
      <w:ins w:id="254" w:author="Stillman Maxon" w:date="2019-10-17T13:58:00Z">
        <w:r w:rsidR="00591F10">
          <w:tab/>
        </w:r>
        <w:r w:rsidR="00591F10">
          <w:tab/>
        </w:r>
        <w:r w:rsidR="00591F10">
          <w:tab/>
          <w:t xml:space="preserve">Larry </w:t>
        </w:r>
        <w:proofErr w:type="spellStart"/>
        <w:r w:rsidR="00591F10">
          <w:t>Klunk</w:t>
        </w:r>
      </w:ins>
      <w:proofErr w:type="spellEnd"/>
      <w:del w:id="255" w:author="Stillman Maxon" w:date="2019-10-17T13:58:00Z">
        <w:r w:rsidRPr="00DB09C1" w:rsidDel="00591F10">
          <w:rPr>
            <w:rFonts w:asciiTheme="minorHAnsi" w:hAnsiTheme="minorHAnsi"/>
            <w:b/>
            <w:sz w:val="22"/>
            <w:szCs w:val="22"/>
          </w:rPr>
          <w:tab/>
        </w:r>
        <w:r w:rsidR="00E24727" w:rsidRPr="00DB09C1" w:rsidDel="00591F10">
          <w:rPr>
            <w:rFonts w:asciiTheme="minorHAnsi" w:hAnsiTheme="minorHAnsi"/>
            <w:b/>
            <w:sz w:val="22"/>
            <w:szCs w:val="22"/>
          </w:rPr>
          <w:fldChar w:fldCharType="begin"/>
        </w:r>
        <w:r w:rsidRPr="00DB09C1" w:rsidDel="00591F10">
          <w:rPr>
            <w:rFonts w:asciiTheme="minorHAnsi" w:hAnsiTheme="minorHAnsi"/>
            <w:b/>
            <w:sz w:val="22"/>
            <w:szCs w:val="22"/>
          </w:rPr>
          <w:delInstrText xml:space="preserve"> MERGEFIELD Current_Name </w:delInstrText>
        </w:r>
        <w:r w:rsidR="00E24727" w:rsidRPr="00DB09C1" w:rsidDel="00591F10">
          <w:rPr>
            <w:rFonts w:asciiTheme="minorHAnsi" w:hAnsiTheme="minorHAnsi"/>
            <w:b/>
            <w:sz w:val="22"/>
            <w:szCs w:val="22"/>
          </w:rPr>
          <w:fldChar w:fldCharType="separate"/>
        </w:r>
        <w:r w:rsidRPr="00DB09C1" w:rsidDel="00591F10">
          <w:rPr>
            <w:rFonts w:asciiTheme="minorHAnsi" w:hAnsiTheme="minorHAnsi"/>
            <w:b/>
            <w:noProof/>
            <w:sz w:val="22"/>
            <w:szCs w:val="22"/>
          </w:rPr>
          <w:delText>«Current_Name»</w:delText>
        </w:r>
        <w:r w:rsidR="00E24727" w:rsidRPr="00DB09C1" w:rsidDel="00591F10">
          <w:rPr>
            <w:rFonts w:asciiTheme="minorHAnsi" w:hAnsiTheme="minorHAnsi"/>
            <w:b/>
            <w:sz w:val="22"/>
            <w:szCs w:val="22"/>
          </w:rPr>
          <w:fldChar w:fldCharType="end"/>
        </w:r>
      </w:del>
      <w:r w:rsidRPr="00DB09C1">
        <w:rPr>
          <w:rFonts w:asciiTheme="minorHAnsi" w:hAnsiTheme="minorHAnsi"/>
          <w:b/>
          <w:sz w:val="22"/>
          <w:szCs w:val="22"/>
        </w:rPr>
        <w:tab/>
      </w:r>
      <w:r w:rsidRPr="00DB09C1">
        <w:rPr>
          <w:rFonts w:asciiTheme="minorHAnsi" w:hAnsiTheme="minorHAnsi"/>
          <w:b/>
          <w:sz w:val="22"/>
          <w:szCs w:val="22"/>
        </w:rPr>
        <w:tab/>
      </w:r>
    </w:p>
    <w:p w14:paraId="63214008"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b/>
          <w:sz w:val="22"/>
          <w:szCs w:val="22"/>
        </w:rPr>
      </w:pPr>
    </w:p>
    <w:p w14:paraId="0DA250CB"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u w:val="single"/>
        </w:rPr>
      </w:pPr>
      <w:r w:rsidRPr="00DB09C1">
        <w:rPr>
          <w:rFonts w:asciiTheme="minorHAnsi" w:hAnsiTheme="minorHAnsi"/>
          <w:sz w:val="22"/>
          <w:szCs w:val="22"/>
        </w:rPr>
        <w:t>By:</w:t>
      </w:r>
      <w:r w:rsidRPr="00DB09C1">
        <w:rPr>
          <w:rFonts w:asciiTheme="minorHAnsi" w:hAnsiTheme="minorHAnsi"/>
          <w:sz w:val="22"/>
          <w:szCs w:val="22"/>
        </w:rPr>
        <w:tab/>
        <w:t>____________________________</w:t>
      </w:r>
      <w:r w:rsidR="00641AA6" w:rsidRPr="00DB09C1">
        <w:rPr>
          <w:rFonts w:asciiTheme="minorHAnsi" w:hAnsiTheme="minorHAnsi"/>
          <w:sz w:val="22"/>
          <w:szCs w:val="22"/>
        </w:rPr>
        <w:tab/>
      </w:r>
      <w:r w:rsidRPr="00DB09C1">
        <w:rPr>
          <w:rFonts w:asciiTheme="minorHAnsi" w:hAnsiTheme="minorHAnsi"/>
          <w:sz w:val="22"/>
          <w:szCs w:val="22"/>
        </w:rPr>
        <w:tab/>
        <w:t>By:</w:t>
      </w:r>
      <w:r w:rsidRPr="00DB09C1">
        <w:rPr>
          <w:rFonts w:asciiTheme="minorHAnsi" w:hAnsiTheme="minorHAnsi"/>
          <w:sz w:val="22"/>
          <w:szCs w:val="22"/>
        </w:rPr>
        <w:tab/>
      </w:r>
      <w:r w:rsidRPr="00DB09C1">
        <w:rPr>
          <w:rFonts w:asciiTheme="minorHAnsi" w:hAnsiTheme="minorHAnsi"/>
          <w:sz w:val="22"/>
          <w:szCs w:val="22"/>
          <w:u w:val="single"/>
        </w:rPr>
        <w:tab/>
      </w:r>
      <w:r w:rsidRPr="00DB09C1">
        <w:rPr>
          <w:rFonts w:asciiTheme="minorHAnsi" w:hAnsiTheme="minorHAnsi"/>
          <w:sz w:val="22"/>
          <w:szCs w:val="22"/>
          <w:u w:val="single"/>
        </w:rPr>
        <w:tab/>
      </w:r>
      <w:r w:rsidRPr="00DB09C1">
        <w:rPr>
          <w:rFonts w:asciiTheme="minorHAnsi" w:hAnsiTheme="minorHAnsi"/>
          <w:sz w:val="22"/>
          <w:szCs w:val="22"/>
          <w:u w:val="single"/>
        </w:rPr>
        <w:tab/>
      </w:r>
      <w:r w:rsidRPr="00DB09C1">
        <w:rPr>
          <w:rFonts w:asciiTheme="minorHAnsi" w:hAnsiTheme="minorHAnsi"/>
          <w:sz w:val="22"/>
          <w:szCs w:val="22"/>
          <w:u w:val="single"/>
        </w:rPr>
        <w:tab/>
      </w:r>
      <w:r w:rsidRPr="00DB09C1">
        <w:rPr>
          <w:rFonts w:asciiTheme="minorHAnsi" w:hAnsiTheme="minorHAnsi"/>
          <w:sz w:val="22"/>
          <w:szCs w:val="22"/>
          <w:u w:val="single"/>
        </w:rPr>
        <w:tab/>
      </w:r>
    </w:p>
    <w:p w14:paraId="27024614"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u w:val="single"/>
        </w:rPr>
      </w:pPr>
    </w:p>
    <w:p w14:paraId="1D4727F0" w14:textId="317B3DD3"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u w:val="single"/>
        </w:rPr>
      </w:pPr>
      <w:r w:rsidRPr="00DB09C1">
        <w:rPr>
          <w:rFonts w:asciiTheme="minorHAnsi" w:hAnsiTheme="minorHAnsi"/>
          <w:sz w:val="22"/>
          <w:szCs w:val="22"/>
        </w:rPr>
        <w:t xml:space="preserve">Print Name:  </w:t>
      </w:r>
      <w:ins w:id="256" w:author="Stillman Maxon" w:date="2019-10-10T14:34:00Z">
        <w:r w:rsidR="00C51953">
          <w:t>______________________</w:t>
        </w:r>
      </w:ins>
      <w:del w:id="257" w:author="Stillman Maxon" w:date="2019-10-10T14:34:00Z">
        <w:r w:rsidR="00374237" w:rsidRPr="00374237" w:rsidDel="00C51953">
          <w:rPr>
            <w:rFonts w:asciiTheme="minorHAnsi" w:hAnsiTheme="minorHAnsi"/>
            <w:sz w:val="22"/>
            <w:szCs w:val="22"/>
          </w:rPr>
          <w:delText>Sean Lloyd</w:delText>
        </w:r>
        <w:r w:rsidRPr="00DB09C1" w:rsidDel="00C51953">
          <w:rPr>
            <w:rFonts w:asciiTheme="minorHAnsi" w:hAnsiTheme="minorHAnsi"/>
            <w:sz w:val="22"/>
            <w:szCs w:val="22"/>
          </w:rPr>
          <w:delText xml:space="preserve"> </w:delText>
        </w:r>
      </w:del>
      <w:r w:rsidRPr="00DB09C1">
        <w:rPr>
          <w:rFonts w:asciiTheme="minorHAnsi" w:hAnsiTheme="minorHAnsi"/>
          <w:sz w:val="22"/>
          <w:szCs w:val="22"/>
        </w:rPr>
        <w:t xml:space="preserve">           </w:t>
      </w:r>
      <w:del w:id="258" w:author="Stillman Maxon" w:date="2019-10-10T14:34:00Z">
        <w:r w:rsidRPr="00DB09C1" w:rsidDel="00C51953">
          <w:rPr>
            <w:rFonts w:asciiTheme="minorHAnsi" w:hAnsiTheme="minorHAnsi"/>
            <w:sz w:val="22"/>
            <w:szCs w:val="22"/>
          </w:rPr>
          <w:tab/>
        </w:r>
        <w:r w:rsidR="00641AA6" w:rsidRPr="00DB09C1" w:rsidDel="00C51953">
          <w:rPr>
            <w:rFonts w:asciiTheme="minorHAnsi" w:hAnsiTheme="minorHAnsi"/>
            <w:sz w:val="22"/>
            <w:szCs w:val="22"/>
          </w:rPr>
          <w:tab/>
        </w:r>
        <w:r w:rsidRPr="00DB09C1" w:rsidDel="00C51953">
          <w:rPr>
            <w:rFonts w:asciiTheme="minorHAnsi" w:hAnsiTheme="minorHAnsi"/>
            <w:sz w:val="22"/>
            <w:szCs w:val="22"/>
          </w:rPr>
          <w:tab/>
        </w:r>
      </w:del>
      <w:r w:rsidR="00374237">
        <w:rPr>
          <w:rFonts w:asciiTheme="minorHAnsi" w:hAnsiTheme="minorHAnsi"/>
          <w:sz w:val="22"/>
          <w:szCs w:val="22"/>
        </w:rPr>
        <w:tab/>
      </w:r>
      <w:r w:rsidRPr="00DB09C1">
        <w:rPr>
          <w:rFonts w:asciiTheme="minorHAnsi" w:hAnsiTheme="minorHAnsi"/>
          <w:sz w:val="22"/>
          <w:szCs w:val="22"/>
        </w:rPr>
        <w:t>Print Name:</w:t>
      </w:r>
      <w:r w:rsidRPr="00DB09C1">
        <w:rPr>
          <w:rFonts w:asciiTheme="minorHAnsi" w:hAnsiTheme="minorHAnsi"/>
          <w:sz w:val="22"/>
          <w:szCs w:val="22"/>
        </w:rPr>
        <w:tab/>
      </w:r>
      <w:r w:rsidRPr="00DB09C1">
        <w:rPr>
          <w:rFonts w:asciiTheme="minorHAnsi" w:hAnsiTheme="minorHAnsi"/>
          <w:sz w:val="22"/>
          <w:szCs w:val="22"/>
          <w:u w:val="single"/>
        </w:rPr>
        <w:tab/>
      </w:r>
      <w:r w:rsidRPr="00DB09C1">
        <w:rPr>
          <w:rFonts w:asciiTheme="minorHAnsi" w:hAnsiTheme="minorHAnsi"/>
          <w:sz w:val="22"/>
          <w:szCs w:val="22"/>
          <w:u w:val="single"/>
        </w:rPr>
        <w:tab/>
      </w:r>
      <w:r w:rsidRPr="00DB09C1">
        <w:rPr>
          <w:rFonts w:asciiTheme="minorHAnsi" w:hAnsiTheme="minorHAnsi"/>
          <w:sz w:val="22"/>
          <w:szCs w:val="22"/>
          <w:u w:val="single"/>
        </w:rPr>
        <w:tab/>
      </w:r>
      <w:r w:rsidRPr="00DB09C1">
        <w:rPr>
          <w:rFonts w:asciiTheme="minorHAnsi" w:hAnsiTheme="minorHAnsi"/>
          <w:sz w:val="22"/>
          <w:szCs w:val="22"/>
          <w:u w:val="single"/>
        </w:rPr>
        <w:tab/>
      </w:r>
    </w:p>
    <w:p w14:paraId="4DD3DE48" w14:textId="77777777" w:rsidR="00DB09C1" w:rsidRPr="00DB09C1" w:rsidRDefault="00DB09C1">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rPr>
      </w:pPr>
    </w:p>
    <w:p w14:paraId="54033D8E" w14:textId="3D6084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u w:val="single"/>
        </w:rPr>
      </w:pPr>
      <w:r w:rsidRPr="00DB09C1">
        <w:rPr>
          <w:rFonts w:asciiTheme="minorHAnsi" w:hAnsiTheme="minorHAnsi"/>
          <w:sz w:val="22"/>
          <w:szCs w:val="22"/>
        </w:rPr>
        <w:t>Title:</w:t>
      </w:r>
      <w:r w:rsidRPr="00DB09C1">
        <w:rPr>
          <w:rFonts w:asciiTheme="minorHAnsi" w:hAnsiTheme="minorHAnsi"/>
          <w:sz w:val="22"/>
          <w:szCs w:val="22"/>
        </w:rPr>
        <w:tab/>
      </w:r>
      <w:ins w:id="259" w:author="Stillman Maxon" w:date="2019-10-10T14:34:00Z">
        <w:r w:rsidR="00C51953">
          <w:t>______________________________</w:t>
        </w:r>
      </w:ins>
      <w:del w:id="260" w:author="Stillman Maxon" w:date="2019-10-10T14:34:00Z">
        <w:r w:rsidR="00641AA6" w:rsidRPr="00374237" w:rsidDel="00C51953">
          <w:rPr>
            <w:rFonts w:asciiTheme="minorHAnsi" w:hAnsiTheme="minorHAnsi"/>
            <w:sz w:val="22"/>
            <w:szCs w:val="22"/>
          </w:rPr>
          <w:delText>V</w:delText>
        </w:r>
        <w:r w:rsidR="009D6403" w:rsidRPr="00374237" w:rsidDel="00C51953">
          <w:rPr>
            <w:rFonts w:asciiTheme="minorHAnsi" w:hAnsiTheme="minorHAnsi"/>
            <w:sz w:val="22"/>
            <w:szCs w:val="22"/>
          </w:rPr>
          <w:delText xml:space="preserve">ice </w:delText>
        </w:r>
        <w:r w:rsidR="00641AA6" w:rsidRPr="00374237" w:rsidDel="00C51953">
          <w:rPr>
            <w:rFonts w:asciiTheme="minorHAnsi" w:hAnsiTheme="minorHAnsi"/>
            <w:sz w:val="22"/>
            <w:szCs w:val="22"/>
          </w:rPr>
          <w:delText>P</w:delText>
        </w:r>
        <w:r w:rsidR="009D6403" w:rsidRPr="00374237" w:rsidDel="00C51953">
          <w:rPr>
            <w:rFonts w:asciiTheme="minorHAnsi" w:hAnsiTheme="minorHAnsi"/>
            <w:sz w:val="22"/>
            <w:szCs w:val="22"/>
          </w:rPr>
          <w:delText>resident</w:delText>
        </w:r>
        <w:r w:rsidR="00641AA6" w:rsidRPr="00374237" w:rsidDel="00C51953">
          <w:rPr>
            <w:rFonts w:asciiTheme="minorHAnsi" w:hAnsiTheme="minorHAnsi"/>
            <w:sz w:val="22"/>
            <w:szCs w:val="22"/>
          </w:rPr>
          <w:delText xml:space="preserve"> of</w:delText>
        </w:r>
        <w:r w:rsidR="00061B11" w:rsidRPr="00374237" w:rsidDel="00C51953">
          <w:rPr>
            <w:rFonts w:asciiTheme="minorHAnsi" w:hAnsiTheme="minorHAnsi"/>
            <w:sz w:val="22"/>
            <w:szCs w:val="22"/>
          </w:rPr>
          <w:delText xml:space="preserve"> Sales</w:delText>
        </w:r>
      </w:del>
      <w:r w:rsidR="00061B11" w:rsidRPr="00DB09C1">
        <w:rPr>
          <w:rFonts w:asciiTheme="minorHAnsi" w:hAnsiTheme="minorHAnsi"/>
          <w:sz w:val="22"/>
          <w:szCs w:val="22"/>
        </w:rPr>
        <w:tab/>
      </w:r>
      <w:del w:id="261" w:author="Stillman Maxon" w:date="2019-10-10T14:34:00Z">
        <w:r w:rsidR="00641AA6" w:rsidRPr="00DB09C1" w:rsidDel="00C51953">
          <w:rPr>
            <w:rFonts w:asciiTheme="minorHAnsi" w:hAnsiTheme="minorHAnsi"/>
            <w:sz w:val="22"/>
            <w:szCs w:val="22"/>
          </w:rPr>
          <w:tab/>
        </w:r>
        <w:r w:rsidR="00641AA6" w:rsidRPr="00DB09C1" w:rsidDel="00C51953">
          <w:rPr>
            <w:rFonts w:asciiTheme="minorHAnsi" w:hAnsiTheme="minorHAnsi"/>
            <w:sz w:val="22"/>
            <w:szCs w:val="22"/>
          </w:rPr>
          <w:tab/>
        </w:r>
      </w:del>
      <w:r w:rsidR="00DB09C1">
        <w:rPr>
          <w:rFonts w:asciiTheme="minorHAnsi" w:hAnsiTheme="minorHAnsi"/>
          <w:sz w:val="22"/>
          <w:szCs w:val="22"/>
        </w:rPr>
        <w:tab/>
      </w:r>
      <w:r w:rsidRPr="00DB09C1">
        <w:rPr>
          <w:rFonts w:asciiTheme="minorHAnsi" w:hAnsiTheme="minorHAnsi"/>
          <w:sz w:val="22"/>
          <w:szCs w:val="22"/>
        </w:rPr>
        <w:t>Title:</w:t>
      </w:r>
      <w:r w:rsidRPr="00DB09C1">
        <w:rPr>
          <w:rFonts w:asciiTheme="minorHAnsi" w:hAnsiTheme="minorHAnsi"/>
          <w:sz w:val="22"/>
          <w:szCs w:val="22"/>
        </w:rPr>
        <w:tab/>
      </w:r>
      <w:r w:rsidRPr="00DB09C1">
        <w:rPr>
          <w:rFonts w:asciiTheme="minorHAnsi" w:hAnsiTheme="minorHAnsi"/>
          <w:sz w:val="22"/>
          <w:szCs w:val="22"/>
          <w:u w:val="single"/>
        </w:rPr>
        <w:tab/>
      </w:r>
      <w:r w:rsidRPr="00DB09C1">
        <w:rPr>
          <w:rFonts w:asciiTheme="minorHAnsi" w:hAnsiTheme="minorHAnsi"/>
          <w:sz w:val="22"/>
          <w:szCs w:val="22"/>
          <w:u w:val="single"/>
        </w:rPr>
        <w:tab/>
      </w:r>
      <w:r w:rsidRPr="00DB09C1">
        <w:rPr>
          <w:rFonts w:asciiTheme="minorHAnsi" w:hAnsiTheme="minorHAnsi"/>
          <w:sz w:val="22"/>
          <w:szCs w:val="22"/>
          <w:u w:val="single"/>
        </w:rPr>
        <w:tab/>
      </w:r>
      <w:r w:rsidRPr="00DB09C1">
        <w:rPr>
          <w:rFonts w:asciiTheme="minorHAnsi" w:hAnsiTheme="minorHAnsi"/>
          <w:sz w:val="22"/>
          <w:szCs w:val="22"/>
          <w:u w:val="single"/>
        </w:rPr>
        <w:tab/>
      </w:r>
      <w:r w:rsidRPr="00DB09C1">
        <w:rPr>
          <w:rFonts w:asciiTheme="minorHAnsi" w:hAnsiTheme="minorHAnsi"/>
          <w:sz w:val="22"/>
          <w:szCs w:val="22"/>
          <w:u w:val="single"/>
        </w:rPr>
        <w:tab/>
      </w:r>
    </w:p>
    <w:p w14:paraId="1B5D62C7"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u w:val="single"/>
        </w:rPr>
      </w:pPr>
    </w:p>
    <w:p w14:paraId="68A33F3D" w14:textId="77777777" w:rsidR="000D28D8" w:rsidRPr="00DB09C1" w:rsidRDefault="000D28D8">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sz w:val="22"/>
          <w:szCs w:val="22"/>
          <w:u w:val="single"/>
        </w:rPr>
      </w:pPr>
      <w:r w:rsidRPr="00DB09C1">
        <w:rPr>
          <w:rFonts w:asciiTheme="minorHAnsi" w:hAnsiTheme="minorHAnsi"/>
          <w:sz w:val="22"/>
          <w:szCs w:val="22"/>
        </w:rPr>
        <w:t>Date:</w:t>
      </w:r>
      <w:r w:rsidRPr="00DB09C1">
        <w:rPr>
          <w:rFonts w:asciiTheme="minorHAnsi" w:hAnsiTheme="minorHAnsi"/>
          <w:sz w:val="22"/>
          <w:szCs w:val="22"/>
        </w:rPr>
        <w:tab/>
      </w:r>
      <w:r w:rsidR="00641AA6" w:rsidRPr="00DB09C1">
        <w:rPr>
          <w:rFonts w:asciiTheme="minorHAnsi" w:hAnsiTheme="minorHAnsi"/>
          <w:sz w:val="22"/>
          <w:szCs w:val="22"/>
          <w:u w:val="single"/>
        </w:rPr>
        <w:tab/>
      </w:r>
      <w:r w:rsidR="00641AA6" w:rsidRPr="00DB09C1">
        <w:rPr>
          <w:rFonts w:asciiTheme="minorHAnsi" w:hAnsiTheme="minorHAnsi"/>
          <w:sz w:val="22"/>
          <w:szCs w:val="22"/>
          <w:u w:val="single"/>
        </w:rPr>
        <w:tab/>
      </w:r>
      <w:r w:rsidR="00641AA6" w:rsidRPr="00DB09C1">
        <w:rPr>
          <w:rFonts w:asciiTheme="minorHAnsi" w:hAnsiTheme="minorHAnsi"/>
          <w:sz w:val="22"/>
          <w:szCs w:val="22"/>
          <w:u w:val="single"/>
        </w:rPr>
        <w:tab/>
      </w:r>
      <w:r w:rsidR="00641AA6" w:rsidRPr="00DB09C1">
        <w:rPr>
          <w:rFonts w:asciiTheme="minorHAnsi" w:hAnsiTheme="minorHAnsi"/>
          <w:sz w:val="22"/>
          <w:szCs w:val="22"/>
          <w:u w:val="single"/>
        </w:rPr>
        <w:tab/>
      </w:r>
      <w:r w:rsidR="00641AA6" w:rsidRPr="00DB09C1">
        <w:rPr>
          <w:rFonts w:asciiTheme="minorHAnsi" w:hAnsiTheme="minorHAnsi"/>
          <w:sz w:val="22"/>
          <w:szCs w:val="22"/>
          <w:u w:val="single"/>
        </w:rPr>
        <w:tab/>
      </w:r>
      <w:r w:rsidRPr="00DB09C1">
        <w:rPr>
          <w:rFonts w:asciiTheme="minorHAnsi" w:hAnsiTheme="minorHAnsi"/>
          <w:sz w:val="22"/>
          <w:szCs w:val="22"/>
        </w:rPr>
        <w:tab/>
        <w:t>Date:</w:t>
      </w:r>
      <w:r w:rsidRPr="00DB09C1">
        <w:rPr>
          <w:rFonts w:asciiTheme="minorHAnsi" w:hAnsiTheme="minorHAnsi"/>
          <w:sz w:val="22"/>
          <w:szCs w:val="22"/>
        </w:rPr>
        <w:tab/>
      </w:r>
      <w:r w:rsidRPr="00DB09C1">
        <w:rPr>
          <w:rFonts w:asciiTheme="minorHAnsi" w:hAnsiTheme="minorHAnsi"/>
          <w:sz w:val="22"/>
          <w:szCs w:val="22"/>
          <w:u w:val="single"/>
        </w:rPr>
        <w:tab/>
      </w:r>
      <w:r w:rsidRPr="00DB09C1">
        <w:rPr>
          <w:rFonts w:asciiTheme="minorHAnsi" w:hAnsiTheme="minorHAnsi"/>
          <w:sz w:val="22"/>
          <w:szCs w:val="22"/>
          <w:u w:val="single"/>
        </w:rPr>
        <w:tab/>
      </w:r>
      <w:r w:rsidRPr="00DB09C1">
        <w:rPr>
          <w:rFonts w:asciiTheme="minorHAnsi" w:hAnsiTheme="minorHAnsi"/>
          <w:sz w:val="22"/>
          <w:szCs w:val="22"/>
          <w:u w:val="single"/>
        </w:rPr>
        <w:tab/>
      </w:r>
      <w:r w:rsidRPr="00DB09C1">
        <w:rPr>
          <w:rFonts w:asciiTheme="minorHAnsi" w:hAnsiTheme="minorHAnsi"/>
          <w:sz w:val="22"/>
          <w:szCs w:val="22"/>
          <w:u w:val="single"/>
        </w:rPr>
        <w:tab/>
      </w:r>
      <w:r w:rsidRPr="00DB09C1">
        <w:rPr>
          <w:rFonts w:asciiTheme="minorHAnsi" w:hAnsiTheme="minorHAnsi"/>
          <w:sz w:val="22"/>
          <w:szCs w:val="22"/>
          <w:u w:val="single"/>
        </w:rPr>
        <w:tab/>
      </w:r>
    </w:p>
    <w:p w14:paraId="59BDE3EC" w14:textId="77777777" w:rsidR="000D28D8" w:rsidRPr="00DB09C1" w:rsidRDefault="000D28D8">
      <w:pPr>
        <w:tabs>
          <w:tab w:val="center" w:pos="4680"/>
        </w:tabs>
        <w:jc w:val="both"/>
        <w:rPr>
          <w:rFonts w:asciiTheme="minorHAnsi" w:hAnsiTheme="minorHAnsi"/>
          <w:sz w:val="22"/>
          <w:szCs w:val="22"/>
        </w:rPr>
      </w:pPr>
    </w:p>
    <w:p w14:paraId="64DDA9A0" w14:textId="77777777" w:rsidR="000D28D8" w:rsidRPr="00DB09C1" w:rsidRDefault="000D28D8">
      <w:pPr>
        <w:tabs>
          <w:tab w:val="center" w:pos="4680"/>
        </w:tabs>
        <w:jc w:val="both"/>
        <w:rPr>
          <w:rFonts w:asciiTheme="minorHAnsi" w:hAnsiTheme="minorHAnsi"/>
          <w:sz w:val="22"/>
          <w:szCs w:val="22"/>
        </w:rPr>
      </w:pPr>
    </w:p>
    <w:p w14:paraId="26C1579D" w14:textId="77777777" w:rsidR="009D6403" w:rsidRPr="00DB09C1" w:rsidRDefault="000D28D8">
      <w:pPr>
        <w:pStyle w:val="BodyText3"/>
        <w:rPr>
          <w:rFonts w:asciiTheme="minorHAnsi" w:hAnsiTheme="minorHAnsi"/>
          <w:sz w:val="22"/>
          <w:szCs w:val="22"/>
        </w:rPr>
      </w:pPr>
      <w:r w:rsidRPr="00DB09C1">
        <w:rPr>
          <w:rFonts w:asciiTheme="minorHAnsi" w:hAnsiTheme="minorHAnsi"/>
          <w:sz w:val="22"/>
          <w:szCs w:val="22"/>
        </w:rPr>
        <w:t xml:space="preserve">THE CONTRACT WILL BE VOID </w:t>
      </w:r>
    </w:p>
    <w:p w14:paraId="624AD882" w14:textId="2A14B07E" w:rsidR="000D28D8" w:rsidRPr="00DB09C1" w:rsidRDefault="000D28D8">
      <w:pPr>
        <w:pStyle w:val="BodyText3"/>
        <w:rPr>
          <w:rFonts w:asciiTheme="minorHAnsi" w:hAnsiTheme="minorHAnsi"/>
          <w:sz w:val="22"/>
          <w:szCs w:val="22"/>
        </w:rPr>
      </w:pPr>
      <w:r w:rsidRPr="00DB09C1">
        <w:rPr>
          <w:rFonts w:asciiTheme="minorHAnsi" w:hAnsiTheme="minorHAnsi"/>
          <w:sz w:val="22"/>
          <w:szCs w:val="22"/>
        </w:rPr>
        <w:t xml:space="preserve">IF NOT EXECUTED AND RETURNED BY </w:t>
      </w:r>
      <w:ins w:id="262" w:author="Stillman Maxon" w:date="2019-10-17T13:58:00Z">
        <w:r w:rsidR="00591F10">
          <w:t>October 24, 2019</w:t>
        </w:r>
      </w:ins>
      <w:del w:id="263" w:author="Stillman Maxon" w:date="2019-10-17T13:58:00Z">
        <w:r w:rsidRPr="00DB09C1" w:rsidDel="00591F10">
          <w:rPr>
            <w:rFonts w:asciiTheme="minorHAnsi" w:hAnsiTheme="minorHAnsi"/>
            <w:sz w:val="22"/>
            <w:szCs w:val="22"/>
          </w:rPr>
          <w:delText>&lt;&lt;DATE&gt;&gt;</w:delText>
        </w:r>
      </w:del>
      <w:r w:rsidRPr="00DB09C1">
        <w:rPr>
          <w:rFonts w:asciiTheme="minorHAnsi" w:hAnsiTheme="minorHAnsi"/>
          <w:sz w:val="22"/>
          <w:szCs w:val="22"/>
        </w:rPr>
        <w:t>.</w:t>
      </w:r>
    </w:p>
    <w:p w14:paraId="6C60CF16" w14:textId="77777777" w:rsidR="000D28D8" w:rsidRDefault="000D28D8">
      <w:pPr>
        <w:tabs>
          <w:tab w:val="center" w:pos="4680"/>
        </w:tabs>
        <w:jc w:val="both"/>
        <w:rPr>
          <w:sz w:val="16"/>
        </w:rPr>
      </w:pPr>
    </w:p>
    <w:p w14:paraId="58F5735B" w14:textId="77777777" w:rsidR="000D28D8" w:rsidRDefault="000D28D8">
      <w:pPr>
        <w:tabs>
          <w:tab w:val="center" w:pos="4680"/>
        </w:tabs>
        <w:jc w:val="both"/>
        <w:rPr>
          <w:sz w:val="16"/>
        </w:rPr>
      </w:pPr>
    </w:p>
    <w:p w14:paraId="5B574758" w14:textId="77777777" w:rsidR="000D28D8" w:rsidRDefault="000D28D8">
      <w:pPr>
        <w:tabs>
          <w:tab w:val="center" w:pos="4680"/>
        </w:tabs>
        <w:jc w:val="both"/>
        <w:rPr>
          <w:sz w:val="16"/>
        </w:rPr>
      </w:pPr>
    </w:p>
    <w:p w14:paraId="3E58DA47" w14:textId="72E8ADEF" w:rsidR="000D28D8" w:rsidRPr="00DB09C1" w:rsidRDefault="000D28D8" w:rsidP="00DB09C1">
      <w:pPr>
        <w:tabs>
          <w:tab w:val="center" w:pos="4680"/>
        </w:tabs>
        <w:jc w:val="center"/>
        <w:rPr>
          <w:rFonts w:asciiTheme="minorHAnsi" w:hAnsiTheme="minorHAnsi"/>
          <w:b/>
          <w:sz w:val="44"/>
        </w:rPr>
      </w:pPr>
      <w:r>
        <w:rPr>
          <w:sz w:val="48"/>
        </w:rPr>
        <w:br w:type="page"/>
      </w:r>
      <w:del w:id="264" w:author="Stillman Maxon" w:date="2019-10-10T13:20:00Z">
        <w:r w:rsidRPr="00DB09C1" w:rsidDel="00EF2A36">
          <w:rPr>
            <w:rFonts w:asciiTheme="minorHAnsi" w:hAnsiTheme="minorHAnsi"/>
            <w:b/>
            <w:sz w:val="44"/>
          </w:rPr>
          <w:lastRenderedPageBreak/>
          <w:delText>LIGHTYEAR</w:delText>
        </w:r>
      </w:del>
      <w:ins w:id="265" w:author="Stillman Maxon" w:date="2019-10-10T13:20:00Z">
        <w:r w:rsidR="00EF2A36">
          <w:rPr>
            <w:rFonts w:asciiTheme="minorHAnsi" w:hAnsiTheme="minorHAnsi"/>
            <w:b/>
            <w:sz w:val="44"/>
          </w:rPr>
          <w:t>HEMP LOGIC</w:t>
        </w:r>
      </w:ins>
      <w:del w:id="266" w:author="Stillman Maxon" w:date="2019-10-10T14:35:00Z">
        <w:r w:rsidRPr="00DB09C1" w:rsidDel="00C51953">
          <w:rPr>
            <w:rFonts w:asciiTheme="minorHAnsi" w:hAnsiTheme="minorHAnsi"/>
            <w:b/>
            <w:sz w:val="44"/>
          </w:rPr>
          <w:delText xml:space="preserve"> NETWORK SOLUTIONS</w:delText>
        </w:r>
      </w:del>
      <w:r w:rsidRPr="00DB09C1">
        <w:rPr>
          <w:rFonts w:asciiTheme="minorHAnsi" w:hAnsiTheme="minorHAnsi"/>
          <w:b/>
          <w:sz w:val="44"/>
        </w:rPr>
        <w:t>, LLC</w:t>
      </w:r>
    </w:p>
    <w:p w14:paraId="71BAB16D" w14:textId="77777777" w:rsidR="000D28D8" w:rsidRDefault="000D28D8">
      <w:pPr>
        <w:tabs>
          <w:tab w:val="center" w:pos="4680"/>
        </w:tabs>
        <w:jc w:val="both"/>
        <w:rPr>
          <w:b/>
          <w:sz w:val="32"/>
        </w:rPr>
      </w:pPr>
    </w:p>
    <w:p w14:paraId="2235A86C" w14:textId="77777777" w:rsidR="000D28D8" w:rsidRPr="00DB09C1" w:rsidRDefault="000D28D8">
      <w:pPr>
        <w:tabs>
          <w:tab w:val="center" w:pos="4680"/>
        </w:tabs>
        <w:jc w:val="both"/>
        <w:rPr>
          <w:rFonts w:asciiTheme="minorHAnsi" w:hAnsiTheme="minorHAnsi"/>
          <w:b/>
          <w:sz w:val="36"/>
        </w:rPr>
      </w:pPr>
      <w:r>
        <w:rPr>
          <w:b/>
          <w:sz w:val="32"/>
        </w:rPr>
        <w:tab/>
        <w:t xml:space="preserve"> </w:t>
      </w:r>
      <w:r w:rsidR="00934392">
        <w:rPr>
          <w:rFonts w:asciiTheme="minorHAnsi" w:hAnsiTheme="minorHAnsi"/>
          <w:b/>
          <w:sz w:val="36"/>
          <w:u w:val="single"/>
        </w:rPr>
        <w:t>AGENT</w:t>
      </w:r>
      <w:r w:rsidRPr="00DB09C1">
        <w:rPr>
          <w:rFonts w:asciiTheme="minorHAnsi" w:hAnsiTheme="minorHAnsi"/>
          <w:b/>
          <w:sz w:val="36"/>
          <w:u w:val="single"/>
        </w:rPr>
        <w:t xml:space="preserve"> POLICIES AND PROCEDURES</w:t>
      </w:r>
    </w:p>
    <w:p w14:paraId="7F8AFA97" w14:textId="77777777" w:rsidR="000D28D8" w:rsidRDefault="000D28D8">
      <w:pPr>
        <w:jc w:val="both"/>
      </w:pPr>
    </w:p>
    <w:p w14:paraId="11BC7E60" w14:textId="77777777" w:rsidR="000D28D8" w:rsidRDefault="000D28D8">
      <w:pPr>
        <w:jc w:val="both"/>
      </w:pPr>
    </w:p>
    <w:p w14:paraId="0748E4BF" w14:textId="2F3FF953" w:rsidR="000D28D8" w:rsidRPr="00DB09C1" w:rsidRDefault="000D28D8">
      <w:pPr>
        <w:keepNext/>
        <w:keepLines/>
        <w:ind w:firstLine="720"/>
        <w:jc w:val="both"/>
        <w:rPr>
          <w:rFonts w:asciiTheme="minorHAnsi" w:hAnsiTheme="minorHAnsi"/>
          <w:sz w:val="22"/>
          <w:szCs w:val="22"/>
        </w:rPr>
      </w:pPr>
      <w:r w:rsidRPr="00DB09C1">
        <w:rPr>
          <w:rFonts w:asciiTheme="minorHAnsi" w:hAnsiTheme="minorHAnsi"/>
          <w:sz w:val="22"/>
          <w:szCs w:val="22"/>
        </w:rPr>
        <w:t xml:space="preserve">This document sets forth policies and procedures applicable to </w:t>
      </w:r>
      <w:del w:id="267" w:author="Stillman Maxon" w:date="2019-10-10T13:20:00Z">
        <w:r w:rsidRPr="00DB09C1" w:rsidDel="00EF2A36">
          <w:rPr>
            <w:rFonts w:asciiTheme="minorHAnsi" w:hAnsiTheme="minorHAnsi"/>
            <w:sz w:val="22"/>
            <w:szCs w:val="22"/>
          </w:rPr>
          <w:delText>Lightyear</w:delText>
        </w:r>
      </w:del>
      <w:ins w:id="268"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Agents.  Capitalized terms used herein but not defined shall have the meaning set forth in your </w:t>
      </w:r>
      <w:r w:rsidR="00934392">
        <w:rPr>
          <w:rFonts w:asciiTheme="minorHAnsi" w:hAnsiTheme="minorHAnsi"/>
          <w:sz w:val="22"/>
          <w:szCs w:val="22"/>
        </w:rPr>
        <w:t>Agent</w:t>
      </w:r>
      <w:r w:rsidRPr="00DB09C1">
        <w:rPr>
          <w:rFonts w:asciiTheme="minorHAnsi" w:hAnsiTheme="minorHAnsi"/>
          <w:sz w:val="22"/>
          <w:szCs w:val="22"/>
        </w:rPr>
        <w:t xml:space="preserve"> Agreement with </w:t>
      </w:r>
      <w:del w:id="269" w:author="Stillman Maxon" w:date="2019-10-10T13:20:00Z">
        <w:r w:rsidRPr="00DB09C1" w:rsidDel="00EF2A36">
          <w:rPr>
            <w:rFonts w:asciiTheme="minorHAnsi" w:hAnsiTheme="minorHAnsi"/>
            <w:sz w:val="22"/>
            <w:szCs w:val="22"/>
          </w:rPr>
          <w:delText>Lightyear</w:delText>
        </w:r>
      </w:del>
      <w:ins w:id="270"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These policies and procedures may be amended, supplemented and superseded by subsequent writings from </w:t>
      </w:r>
      <w:del w:id="271" w:author="Stillman Maxon" w:date="2019-10-10T13:20:00Z">
        <w:r w:rsidRPr="00DB09C1" w:rsidDel="00EF2A36">
          <w:rPr>
            <w:rFonts w:asciiTheme="minorHAnsi" w:hAnsiTheme="minorHAnsi"/>
            <w:sz w:val="22"/>
            <w:szCs w:val="22"/>
          </w:rPr>
          <w:delText>Lightyear</w:delText>
        </w:r>
      </w:del>
      <w:ins w:id="272"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and are effective upon written notice to you by </w:t>
      </w:r>
      <w:del w:id="273" w:author="Stillman Maxon" w:date="2019-10-10T13:20:00Z">
        <w:r w:rsidRPr="00DB09C1" w:rsidDel="00EF2A36">
          <w:rPr>
            <w:rFonts w:asciiTheme="minorHAnsi" w:hAnsiTheme="minorHAnsi"/>
            <w:sz w:val="22"/>
            <w:szCs w:val="22"/>
          </w:rPr>
          <w:delText>Lightyear</w:delText>
        </w:r>
      </w:del>
      <w:ins w:id="274"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w:t>
      </w:r>
    </w:p>
    <w:p w14:paraId="127C2BE3" w14:textId="77777777" w:rsidR="000D28D8" w:rsidRPr="00DB09C1" w:rsidRDefault="000D28D8">
      <w:pPr>
        <w:keepLines/>
        <w:jc w:val="both"/>
        <w:rPr>
          <w:rFonts w:asciiTheme="minorHAnsi" w:hAnsiTheme="minorHAnsi"/>
          <w:sz w:val="22"/>
          <w:szCs w:val="22"/>
        </w:rPr>
      </w:pPr>
    </w:p>
    <w:p w14:paraId="40AC554B" w14:textId="77777777" w:rsidR="000D28D8" w:rsidRPr="00DB09C1" w:rsidRDefault="000D28D8">
      <w:pPr>
        <w:jc w:val="center"/>
        <w:rPr>
          <w:rFonts w:asciiTheme="minorHAnsi" w:hAnsiTheme="minorHAnsi"/>
          <w:b/>
          <w:sz w:val="22"/>
          <w:szCs w:val="22"/>
        </w:rPr>
      </w:pPr>
      <w:r w:rsidRPr="00DB09C1">
        <w:rPr>
          <w:rFonts w:asciiTheme="minorHAnsi" w:hAnsiTheme="minorHAnsi"/>
          <w:b/>
          <w:sz w:val="22"/>
          <w:szCs w:val="22"/>
        </w:rPr>
        <w:t>ARTICLE 1</w:t>
      </w:r>
    </w:p>
    <w:p w14:paraId="2E50F012" w14:textId="77777777" w:rsidR="000D28D8" w:rsidRPr="00DB09C1" w:rsidRDefault="000D28D8">
      <w:pPr>
        <w:jc w:val="center"/>
        <w:rPr>
          <w:rFonts w:asciiTheme="minorHAnsi" w:hAnsiTheme="minorHAnsi"/>
          <w:sz w:val="22"/>
          <w:szCs w:val="22"/>
        </w:rPr>
      </w:pPr>
      <w:r w:rsidRPr="00DB09C1">
        <w:rPr>
          <w:rFonts w:asciiTheme="minorHAnsi" w:hAnsiTheme="minorHAnsi"/>
          <w:b/>
          <w:sz w:val="22"/>
          <w:szCs w:val="22"/>
          <w:u w:val="single"/>
        </w:rPr>
        <w:t>Limitations on Agent's Authority</w:t>
      </w:r>
    </w:p>
    <w:p w14:paraId="7216A380" w14:textId="77777777" w:rsidR="000D28D8" w:rsidRPr="00DB09C1" w:rsidRDefault="000D28D8">
      <w:pPr>
        <w:jc w:val="both"/>
        <w:rPr>
          <w:rFonts w:asciiTheme="minorHAnsi" w:hAnsiTheme="minorHAnsi"/>
          <w:sz w:val="22"/>
          <w:szCs w:val="22"/>
        </w:rPr>
      </w:pPr>
    </w:p>
    <w:p w14:paraId="698B51D8" w14:textId="53600B8C" w:rsidR="000D28D8" w:rsidRPr="00DB09C1" w:rsidRDefault="000D28D8">
      <w:pPr>
        <w:ind w:firstLine="720"/>
        <w:jc w:val="both"/>
        <w:rPr>
          <w:rFonts w:asciiTheme="minorHAnsi" w:hAnsiTheme="minorHAnsi"/>
          <w:sz w:val="22"/>
          <w:szCs w:val="22"/>
        </w:rPr>
      </w:pPr>
      <w:r w:rsidRPr="00DB09C1">
        <w:rPr>
          <w:rFonts w:asciiTheme="minorHAnsi" w:hAnsiTheme="minorHAnsi"/>
          <w:sz w:val="22"/>
          <w:szCs w:val="22"/>
        </w:rPr>
        <w:t>1.1</w:t>
      </w:r>
      <w:r w:rsidRPr="00DB09C1">
        <w:rPr>
          <w:rFonts w:asciiTheme="minorHAnsi" w:hAnsiTheme="minorHAnsi"/>
          <w:sz w:val="22"/>
          <w:szCs w:val="22"/>
        </w:rPr>
        <w:tab/>
        <w:t>The Agent shall not market</w:t>
      </w:r>
      <w:ins w:id="275" w:author="Stillman Maxon" w:date="2019-10-10T14:38:00Z">
        <w:r w:rsidR="00C51953">
          <w:t xml:space="preserve"> Hemp Logic's products</w:t>
        </w:r>
      </w:ins>
      <w:del w:id="276" w:author="Stillman Maxon" w:date="2019-10-10T14:38:00Z">
        <w:r w:rsidRPr="00DB09C1" w:rsidDel="00C51953">
          <w:rPr>
            <w:rFonts w:asciiTheme="minorHAnsi" w:hAnsiTheme="minorHAnsi"/>
            <w:sz w:val="22"/>
            <w:szCs w:val="22"/>
          </w:rPr>
          <w:delText xml:space="preserve"> Telecommunications Services</w:delText>
        </w:r>
      </w:del>
      <w:r w:rsidRPr="00DB09C1">
        <w:rPr>
          <w:rFonts w:asciiTheme="minorHAnsi" w:hAnsiTheme="minorHAnsi"/>
          <w:sz w:val="22"/>
          <w:szCs w:val="22"/>
        </w:rPr>
        <w:t xml:space="preserve"> to any person or entity which he knows or discovers is an End User and is not then one of the Agent's Accounts.</w:t>
      </w:r>
    </w:p>
    <w:p w14:paraId="20CFBE7C" w14:textId="77777777" w:rsidR="000D28D8" w:rsidRPr="00DB09C1" w:rsidRDefault="000D28D8">
      <w:pPr>
        <w:jc w:val="both"/>
        <w:rPr>
          <w:rFonts w:asciiTheme="minorHAnsi" w:hAnsiTheme="minorHAnsi"/>
          <w:sz w:val="22"/>
          <w:szCs w:val="22"/>
        </w:rPr>
      </w:pPr>
    </w:p>
    <w:p w14:paraId="5CCB6DEB" w14:textId="64D194F8" w:rsidR="000D28D8" w:rsidRPr="00DB09C1" w:rsidRDefault="000D28D8">
      <w:pPr>
        <w:ind w:firstLine="720"/>
        <w:jc w:val="both"/>
        <w:rPr>
          <w:rFonts w:asciiTheme="minorHAnsi" w:hAnsiTheme="minorHAnsi"/>
          <w:sz w:val="22"/>
          <w:szCs w:val="22"/>
        </w:rPr>
      </w:pPr>
      <w:r w:rsidRPr="00DB09C1">
        <w:rPr>
          <w:rFonts w:asciiTheme="minorHAnsi" w:hAnsiTheme="minorHAnsi"/>
          <w:sz w:val="22"/>
          <w:szCs w:val="22"/>
        </w:rPr>
        <w:t>1.2</w:t>
      </w:r>
      <w:r w:rsidRPr="00DB09C1">
        <w:rPr>
          <w:rFonts w:asciiTheme="minorHAnsi" w:hAnsiTheme="minorHAnsi"/>
          <w:sz w:val="22"/>
          <w:szCs w:val="22"/>
        </w:rPr>
        <w:tab/>
        <w:t xml:space="preserve">The Agent shall market </w:t>
      </w:r>
      <w:del w:id="277" w:author="Stillman Maxon" w:date="2019-10-10T14:40:00Z">
        <w:r w:rsidRPr="00DB09C1" w:rsidDel="00C51953">
          <w:rPr>
            <w:rFonts w:asciiTheme="minorHAnsi" w:hAnsiTheme="minorHAnsi"/>
            <w:sz w:val="22"/>
            <w:szCs w:val="22"/>
          </w:rPr>
          <w:delText>Telecommunications Services</w:delText>
        </w:r>
      </w:del>
      <w:ins w:id="278" w:author="Stillman Maxon" w:date="2019-10-10T14:40:00Z">
        <w:r w:rsidR="00C51953">
          <w:rPr>
            <w:rFonts w:asciiTheme="minorHAnsi" w:hAnsiTheme="minorHAnsi"/>
            <w:sz w:val="22"/>
            <w:szCs w:val="22"/>
          </w:rPr>
          <w:t>Hemp Logic's products</w:t>
        </w:r>
      </w:ins>
      <w:r w:rsidRPr="00DB09C1">
        <w:rPr>
          <w:rFonts w:asciiTheme="minorHAnsi" w:hAnsiTheme="minorHAnsi"/>
          <w:sz w:val="22"/>
          <w:szCs w:val="22"/>
        </w:rPr>
        <w:t xml:space="preserve"> in accordance with the scheduled rates, policies, restrictions and conditions prescribed by </w:t>
      </w:r>
      <w:del w:id="279" w:author="Stillman Maxon" w:date="2019-10-10T13:20:00Z">
        <w:r w:rsidRPr="00DB09C1" w:rsidDel="00EF2A36">
          <w:rPr>
            <w:rFonts w:asciiTheme="minorHAnsi" w:hAnsiTheme="minorHAnsi"/>
            <w:sz w:val="22"/>
            <w:szCs w:val="22"/>
          </w:rPr>
          <w:delText>Lightyear</w:delText>
        </w:r>
      </w:del>
      <w:ins w:id="280"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Applications for service for </w:t>
      </w:r>
      <w:del w:id="281" w:author="Stillman Maxon" w:date="2019-10-10T14:40:00Z">
        <w:r w:rsidRPr="00DB09C1" w:rsidDel="00C51953">
          <w:rPr>
            <w:rFonts w:asciiTheme="minorHAnsi" w:hAnsiTheme="minorHAnsi"/>
            <w:sz w:val="22"/>
            <w:szCs w:val="22"/>
          </w:rPr>
          <w:delText>Telecommunications Services</w:delText>
        </w:r>
      </w:del>
      <w:ins w:id="282" w:author="Stillman Maxon" w:date="2019-10-10T14:40:00Z">
        <w:r w:rsidR="00C51953">
          <w:rPr>
            <w:rFonts w:asciiTheme="minorHAnsi" w:hAnsiTheme="minorHAnsi"/>
            <w:sz w:val="22"/>
            <w:szCs w:val="22"/>
          </w:rPr>
          <w:t>Hemp Logic's products</w:t>
        </w:r>
      </w:ins>
      <w:r w:rsidRPr="00DB09C1">
        <w:rPr>
          <w:rFonts w:asciiTheme="minorHAnsi" w:hAnsiTheme="minorHAnsi"/>
          <w:sz w:val="22"/>
          <w:szCs w:val="22"/>
        </w:rPr>
        <w:t xml:space="preserve"> (“Service Applications”) shall be submitted in the form and with the information required by </w:t>
      </w:r>
      <w:del w:id="283" w:author="Stillman Maxon" w:date="2019-10-10T13:20:00Z">
        <w:r w:rsidRPr="00DB09C1" w:rsidDel="00EF2A36">
          <w:rPr>
            <w:rFonts w:asciiTheme="minorHAnsi" w:hAnsiTheme="minorHAnsi"/>
            <w:sz w:val="22"/>
            <w:szCs w:val="22"/>
          </w:rPr>
          <w:delText>Lightyear</w:delText>
        </w:r>
      </w:del>
      <w:ins w:id="284"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The Agent shall make no representations and give no guarantees or warranties with respect to the </w:t>
      </w:r>
      <w:del w:id="285" w:author="Stillman Maxon" w:date="2019-10-10T14:40:00Z">
        <w:r w:rsidRPr="00DB09C1" w:rsidDel="00C51953">
          <w:rPr>
            <w:rFonts w:asciiTheme="minorHAnsi" w:hAnsiTheme="minorHAnsi"/>
            <w:sz w:val="22"/>
            <w:szCs w:val="22"/>
          </w:rPr>
          <w:delText>Telecommunications Services</w:delText>
        </w:r>
      </w:del>
      <w:ins w:id="286" w:author="Stillman Maxon" w:date="2019-10-10T14:40:00Z">
        <w:r w:rsidR="00C51953">
          <w:rPr>
            <w:rFonts w:asciiTheme="minorHAnsi" w:hAnsiTheme="minorHAnsi"/>
            <w:sz w:val="22"/>
            <w:szCs w:val="22"/>
          </w:rPr>
          <w:t>Hemp Logic's products</w:t>
        </w:r>
      </w:ins>
      <w:r w:rsidRPr="00DB09C1">
        <w:rPr>
          <w:rFonts w:asciiTheme="minorHAnsi" w:hAnsiTheme="minorHAnsi"/>
          <w:sz w:val="22"/>
          <w:szCs w:val="22"/>
        </w:rPr>
        <w:t xml:space="preserve">, except as expressly authorized in writing by </w:t>
      </w:r>
      <w:del w:id="287" w:author="Stillman Maxon" w:date="2019-10-10T13:20:00Z">
        <w:r w:rsidRPr="00DB09C1" w:rsidDel="00EF2A36">
          <w:rPr>
            <w:rFonts w:asciiTheme="minorHAnsi" w:hAnsiTheme="minorHAnsi"/>
            <w:sz w:val="22"/>
            <w:szCs w:val="22"/>
          </w:rPr>
          <w:delText>Lightyear</w:delText>
        </w:r>
      </w:del>
      <w:ins w:id="288"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w:t>
      </w:r>
    </w:p>
    <w:p w14:paraId="0344A62B" w14:textId="77777777" w:rsidR="000D28D8" w:rsidRPr="00DB09C1" w:rsidRDefault="000D28D8">
      <w:pPr>
        <w:jc w:val="both"/>
        <w:rPr>
          <w:rFonts w:asciiTheme="minorHAnsi" w:hAnsiTheme="minorHAnsi"/>
          <w:sz w:val="22"/>
          <w:szCs w:val="22"/>
        </w:rPr>
      </w:pPr>
    </w:p>
    <w:p w14:paraId="7BA77245" w14:textId="25390B3E" w:rsidR="000D28D8" w:rsidRPr="00DB09C1" w:rsidRDefault="000D28D8">
      <w:pPr>
        <w:ind w:firstLine="720"/>
        <w:jc w:val="both"/>
        <w:rPr>
          <w:rFonts w:asciiTheme="minorHAnsi" w:hAnsiTheme="minorHAnsi"/>
          <w:sz w:val="22"/>
          <w:szCs w:val="22"/>
        </w:rPr>
      </w:pPr>
      <w:r w:rsidRPr="00DB09C1">
        <w:rPr>
          <w:rFonts w:asciiTheme="minorHAnsi" w:hAnsiTheme="minorHAnsi"/>
          <w:sz w:val="22"/>
          <w:szCs w:val="22"/>
        </w:rPr>
        <w:t>1.3</w:t>
      </w:r>
      <w:r w:rsidRPr="00DB09C1">
        <w:rPr>
          <w:rFonts w:asciiTheme="minorHAnsi" w:hAnsiTheme="minorHAnsi"/>
          <w:sz w:val="22"/>
          <w:szCs w:val="22"/>
        </w:rPr>
        <w:tab/>
      </w:r>
      <w:del w:id="289" w:author="Stillman Maxon" w:date="2019-10-10T13:20:00Z">
        <w:r w:rsidRPr="00DB09C1" w:rsidDel="00EF2A36">
          <w:rPr>
            <w:rFonts w:asciiTheme="minorHAnsi" w:hAnsiTheme="minorHAnsi"/>
            <w:sz w:val="22"/>
            <w:szCs w:val="22"/>
          </w:rPr>
          <w:delText>Lightyear</w:delText>
        </w:r>
      </w:del>
      <w:ins w:id="290"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shall have the sole authority to accept or reject all Service Applications from End Users.  </w:t>
      </w:r>
      <w:del w:id="291" w:author="Stillman Maxon" w:date="2019-10-10T13:20:00Z">
        <w:r w:rsidRPr="00DB09C1" w:rsidDel="00EF2A36">
          <w:rPr>
            <w:rFonts w:asciiTheme="minorHAnsi" w:hAnsiTheme="minorHAnsi"/>
            <w:sz w:val="22"/>
            <w:szCs w:val="22"/>
          </w:rPr>
          <w:delText>Lightyear</w:delText>
        </w:r>
      </w:del>
      <w:ins w:id="292"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shall promptly notify the Agent of the rejection of any Service Application.  </w:t>
      </w:r>
      <w:del w:id="293" w:author="Stillman Maxon" w:date="2019-10-10T13:20:00Z">
        <w:r w:rsidRPr="00DB09C1" w:rsidDel="00EF2A36">
          <w:rPr>
            <w:rFonts w:asciiTheme="minorHAnsi" w:hAnsiTheme="minorHAnsi"/>
            <w:sz w:val="22"/>
            <w:szCs w:val="22"/>
          </w:rPr>
          <w:delText>Lightyear</w:delText>
        </w:r>
      </w:del>
      <w:ins w:id="294"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reserves the right to terminate service to any person or entity if </w:t>
      </w:r>
      <w:del w:id="295" w:author="Stillman Maxon" w:date="2019-10-10T13:20:00Z">
        <w:r w:rsidRPr="00DB09C1" w:rsidDel="00EF2A36">
          <w:rPr>
            <w:rFonts w:asciiTheme="minorHAnsi" w:hAnsiTheme="minorHAnsi"/>
            <w:sz w:val="22"/>
            <w:szCs w:val="22"/>
          </w:rPr>
          <w:delText>Lightyear</w:delText>
        </w:r>
      </w:del>
      <w:ins w:id="296"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determines such service is not in the best interests of </w:t>
      </w:r>
      <w:del w:id="297" w:author="Stillman Maxon" w:date="2019-10-10T13:20:00Z">
        <w:r w:rsidRPr="00DB09C1" w:rsidDel="00EF2A36">
          <w:rPr>
            <w:rFonts w:asciiTheme="minorHAnsi" w:hAnsiTheme="minorHAnsi"/>
            <w:sz w:val="22"/>
            <w:szCs w:val="22"/>
          </w:rPr>
          <w:delText>Lightyear</w:delText>
        </w:r>
      </w:del>
      <w:ins w:id="298"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The Agent shall not modify the standard terms of any </w:t>
      </w:r>
      <w:del w:id="299" w:author="Stillman Maxon" w:date="2019-10-10T13:20:00Z">
        <w:r w:rsidRPr="00DB09C1" w:rsidDel="00EF2A36">
          <w:rPr>
            <w:rFonts w:asciiTheme="minorHAnsi" w:hAnsiTheme="minorHAnsi"/>
            <w:sz w:val="22"/>
            <w:szCs w:val="22"/>
          </w:rPr>
          <w:delText>Lightyear</w:delText>
        </w:r>
      </w:del>
      <w:ins w:id="300"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service agreement.</w:t>
      </w:r>
    </w:p>
    <w:p w14:paraId="61D7B92D" w14:textId="77777777" w:rsidR="000D28D8" w:rsidRPr="00DB09C1" w:rsidRDefault="000D28D8">
      <w:pPr>
        <w:jc w:val="both"/>
        <w:rPr>
          <w:rFonts w:asciiTheme="minorHAnsi" w:hAnsiTheme="minorHAnsi"/>
          <w:sz w:val="22"/>
          <w:szCs w:val="22"/>
        </w:rPr>
      </w:pPr>
    </w:p>
    <w:p w14:paraId="2BE7EAB6" w14:textId="187119A0" w:rsidR="000D28D8" w:rsidRPr="00DB09C1" w:rsidRDefault="000D28D8">
      <w:pPr>
        <w:ind w:firstLine="720"/>
        <w:jc w:val="both"/>
        <w:rPr>
          <w:rFonts w:asciiTheme="minorHAnsi" w:hAnsiTheme="minorHAnsi"/>
          <w:sz w:val="22"/>
          <w:szCs w:val="22"/>
        </w:rPr>
      </w:pPr>
      <w:r w:rsidRPr="00DB09C1">
        <w:rPr>
          <w:rFonts w:asciiTheme="minorHAnsi" w:hAnsiTheme="minorHAnsi"/>
          <w:sz w:val="22"/>
          <w:szCs w:val="22"/>
        </w:rPr>
        <w:t>1.4</w:t>
      </w:r>
      <w:r w:rsidRPr="00DB09C1">
        <w:rPr>
          <w:rFonts w:asciiTheme="minorHAnsi" w:hAnsiTheme="minorHAnsi"/>
          <w:sz w:val="22"/>
          <w:szCs w:val="22"/>
        </w:rPr>
        <w:tab/>
        <w:t xml:space="preserve">The Agent shall promptly forward to </w:t>
      </w:r>
      <w:del w:id="301" w:author="Stillman Maxon" w:date="2019-10-10T13:20:00Z">
        <w:r w:rsidRPr="00DB09C1" w:rsidDel="00EF2A36">
          <w:rPr>
            <w:rFonts w:asciiTheme="minorHAnsi" w:hAnsiTheme="minorHAnsi"/>
            <w:sz w:val="22"/>
            <w:szCs w:val="22"/>
          </w:rPr>
          <w:delText>Lightyear</w:delText>
        </w:r>
      </w:del>
      <w:ins w:id="302"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all Applications for Service obtained from any prospective End User for processing.  </w:t>
      </w:r>
    </w:p>
    <w:p w14:paraId="7B240927" w14:textId="77777777" w:rsidR="000D28D8" w:rsidRPr="00DB09C1" w:rsidRDefault="000D28D8">
      <w:pPr>
        <w:jc w:val="both"/>
        <w:rPr>
          <w:rFonts w:asciiTheme="minorHAnsi" w:hAnsiTheme="minorHAnsi"/>
          <w:sz w:val="22"/>
          <w:szCs w:val="22"/>
        </w:rPr>
      </w:pPr>
    </w:p>
    <w:p w14:paraId="3080107C" w14:textId="77777777" w:rsidR="000D28D8" w:rsidRPr="00DB09C1" w:rsidRDefault="000D28D8">
      <w:pPr>
        <w:jc w:val="center"/>
        <w:rPr>
          <w:rFonts w:asciiTheme="minorHAnsi" w:hAnsiTheme="minorHAnsi"/>
          <w:b/>
          <w:sz w:val="22"/>
          <w:szCs w:val="22"/>
        </w:rPr>
      </w:pPr>
      <w:r w:rsidRPr="00DB09C1">
        <w:rPr>
          <w:rFonts w:asciiTheme="minorHAnsi" w:hAnsiTheme="minorHAnsi"/>
          <w:b/>
          <w:sz w:val="22"/>
          <w:szCs w:val="22"/>
        </w:rPr>
        <w:t>ARTICLE 2</w:t>
      </w:r>
    </w:p>
    <w:p w14:paraId="3C052D81" w14:textId="77777777" w:rsidR="000D28D8" w:rsidRPr="00DB09C1" w:rsidRDefault="000D28D8">
      <w:pPr>
        <w:jc w:val="center"/>
        <w:rPr>
          <w:rFonts w:asciiTheme="minorHAnsi" w:hAnsiTheme="minorHAnsi"/>
          <w:sz w:val="22"/>
          <w:szCs w:val="22"/>
        </w:rPr>
      </w:pPr>
      <w:r w:rsidRPr="00DB09C1">
        <w:rPr>
          <w:rFonts w:asciiTheme="minorHAnsi" w:hAnsiTheme="minorHAnsi"/>
          <w:b/>
          <w:sz w:val="22"/>
          <w:szCs w:val="22"/>
          <w:u w:val="single"/>
        </w:rPr>
        <w:t>Support Services</w:t>
      </w:r>
    </w:p>
    <w:p w14:paraId="2DAF7A24" w14:textId="77777777" w:rsidR="000D28D8" w:rsidRPr="00DB09C1" w:rsidRDefault="000D28D8">
      <w:pPr>
        <w:jc w:val="both"/>
        <w:rPr>
          <w:rFonts w:asciiTheme="minorHAnsi" w:hAnsiTheme="minorHAnsi"/>
          <w:sz w:val="22"/>
          <w:szCs w:val="22"/>
        </w:rPr>
      </w:pPr>
    </w:p>
    <w:p w14:paraId="3FED8D79" w14:textId="4166341B" w:rsidR="000D28D8" w:rsidRPr="00DB09C1" w:rsidRDefault="000D28D8">
      <w:pPr>
        <w:ind w:firstLine="720"/>
        <w:jc w:val="both"/>
        <w:rPr>
          <w:rFonts w:asciiTheme="minorHAnsi" w:hAnsiTheme="minorHAnsi"/>
          <w:sz w:val="22"/>
          <w:szCs w:val="22"/>
        </w:rPr>
      </w:pPr>
      <w:r w:rsidRPr="00DB09C1">
        <w:rPr>
          <w:rFonts w:asciiTheme="minorHAnsi" w:hAnsiTheme="minorHAnsi"/>
          <w:sz w:val="22"/>
          <w:szCs w:val="22"/>
        </w:rPr>
        <w:t>2.1</w:t>
      </w:r>
      <w:r w:rsidRPr="00DB09C1">
        <w:rPr>
          <w:rFonts w:asciiTheme="minorHAnsi" w:hAnsiTheme="minorHAnsi"/>
          <w:sz w:val="22"/>
          <w:szCs w:val="22"/>
        </w:rPr>
        <w:tab/>
        <w:t xml:space="preserve">The Agent, or persons designated by the Agent, shall be entitled to receive or participate in such sales training programs as </w:t>
      </w:r>
      <w:del w:id="303" w:author="Stillman Maxon" w:date="2019-10-10T13:20:00Z">
        <w:r w:rsidRPr="00DB09C1" w:rsidDel="00EF2A36">
          <w:rPr>
            <w:rFonts w:asciiTheme="minorHAnsi" w:hAnsiTheme="minorHAnsi"/>
            <w:sz w:val="22"/>
            <w:szCs w:val="22"/>
          </w:rPr>
          <w:delText>Lightyear</w:delText>
        </w:r>
      </w:del>
      <w:ins w:id="304"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may elect to provide its agents from time to time at such location(s) as may be designated by </w:t>
      </w:r>
      <w:del w:id="305" w:author="Stillman Maxon" w:date="2019-10-10T13:20:00Z">
        <w:r w:rsidRPr="00DB09C1" w:rsidDel="00EF2A36">
          <w:rPr>
            <w:rFonts w:asciiTheme="minorHAnsi" w:hAnsiTheme="minorHAnsi"/>
            <w:sz w:val="22"/>
            <w:szCs w:val="22"/>
          </w:rPr>
          <w:delText>Lightyear</w:delText>
        </w:r>
      </w:del>
      <w:ins w:id="306"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The Agent shall be responsible for all travel and lodging expenses associated with the attendance of the Agent or its designees at any such </w:t>
      </w:r>
      <w:r w:rsidRPr="00DB09C1">
        <w:rPr>
          <w:rFonts w:asciiTheme="minorHAnsi" w:hAnsiTheme="minorHAnsi"/>
          <w:sz w:val="22"/>
          <w:szCs w:val="22"/>
        </w:rPr>
        <w:lastRenderedPageBreak/>
        <w:t>training programs.  Nothing contained herein shall obligate the Agent to attend any such training programs.</w:t>
      </w:r>
    </w:p>
    <w:p w14:paraId="17591EFF" w14:textId="77777777" w:rsidR="000D28D8" w:rsidRPr="00DB09C1" w:rsidRDefault="000D28D8">
      <w:pPr>
        <w:jc w:val="both"/>
        <w:rPr>
          <w:rFonts w:asciiTheme="minorHAnsi" w:hAnsiTheme="minorHAnsi"/>
          <w:sz w:val="22"/>
          <w:szCs w:val="22"/>
        </w:rPr>
      </w:pPr>
    </w:p>
    <w:p w14:paraId="5106CD6A" w14:textId="77777777" w:rsidR="000D28D8" w:rsidRPr="00DB09C1" w:rsidRDefault="000D28D8">
      <w:pPr>
        <w:jc w:val="both"/>
        <w:rPr>
          <w:rFonts w:asciiTheme="minorHAnsi" w:hAnsiTheme="minorHAnsi"/>
          <w:sz w:val="22"/>
          <w:szCs w:val="22"/>
        </w:rPr>
        <w:sectPr w:rsidR="000D28D8" w:rsidRPr="00DB09C1" w:rsidSect="00D45BBD">
          <w:footerReference w:type="even" r:id="rId8"/>
          <w:footerReference w:type="default" r:id="rId9"/>
          <w:footerReference w:type="first" r:id="rId10"/>
          <w:footnotePr>
            <w:numFmt w:val="lowerLetter"/>
          </w:footnotePr>
          <w:endnotePr>
            <w:numFmt w:val="lowerLetter"/>
          </w:endnotePr>
          <w:type w:val="continuous"/>
          <w:pgSz w:w="12240" w:h="15840" w:code="1"/>
          <w:pgMar w:top="1440" w:right="1440" w:bottom="1440" w:left="1440" w:header="432" w:footer="1440" w:gutter="0"/>
          <w:pgNumType w:start="0"/>
          <w:cols w:space="720"/>
          <w:noEndnote/>
          <w:titlePg/>
        </w:sectPr>
      </w:pPr>
    </w:p>
    <w:p w14:paraId="0D033EDE" w14:textId="4B539A6D" w:rsidR="000D28D8" w:rsidRPr="00DB09C1" w:rsidRDefault="000D28D8">
      <w:pPr>
        <w:ind w:firstLine="720"/>
        <w:jc w:val="both"/>
        <w:rPr>
          <w:rFonts w:asciiTheme="minorHAnsi" w:hAnsiTheme="minorHAnsi"/>
          <w:sz w:val="22"/>
          <w:szCs w:val="22"/>
        </w:rPr>
      </w:pPr>
      <w:r w:rsidRPr="00DB09C1">
        <w:rPr>
          <w:rFonts w:asciiTheme="minorHAnsi" w:hAnsiTheme="minorHAnsi"/>
          <w:sz w:val="22"/>
          <w:szCs w:val="22"/>
        </w:rPr>
        <w:t>2.2</w:t>
      </w:r>
      <w:r w:rsidRPr="00DB09C1">
        <w:rPr>
          <w:rFonts w:asciiTheme="minorHAnsi" w:hAnsiTheme="minorHAnsi"/>
          <w:sz w:val="22"/>
          <w:szCs w:val="22"/>
        </w:rPr>
        <w:tab/>
        <w:t xml:space="preserve">From time to time </w:t>
      </w:r>
      <w:del w:id="307" w:author="Stillman Maxon" w:date="2019-10-10T13:20:00Z">
        <w:r w:rsidRPr="00DB09C1" w:rsidDel="00EF2A36">
          <w:rPr>
            <w:rFonts w:asciiTheme="minorHAnsi" w:hAnsiTheme="minorHAnsi"/>
            <w:sz w:val="22"/>
            <w:szCs w:val="22"/>
          </w:rPr>
          <w:delText>Lightyear</w:delText>
        </w:r>
      </w:del>
      <w:ins w:id="308"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may provide copies of  Promotional Materials produced by </w:t>
      </w:r>
      <w:del w:id="309" w:author="Stillman Maxon" w:date="2019-10-10T13:20:00Z">
        <w:r w:rsidRPr="00DB09C1" w:rsidDel="00EF2A36">
          <w:rPr>
            <w:rFonts w:asciiTheme="minorHAnsi" w:hAnsiTheme="minorHAnsi"/>
            <w:sz w:val="22"/>
            <w:szCs w:val="22"/>
          </w:rPr>
          <w:delText>Lightyear</w:delText>
        </w:r>
      </w:del>
      <w:ins w:id="310"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to be used by the Agent to solicit accounts.  Additional copies of Promotional Materials will be provided to the Agent at </w:t>
      </w:r>
      <w:del w:id="311" w:author="Stillman Maxon" w:date="2019-10-10T13:20:00Z">
        <w:r w:rsidRPr="00DB09C1" w:rsidDel="00EF2A36">
          <w:rPr>
            <w:rFonts w:asciiTheme="minorHAnsi" w:hAnsiTheme="minorHAnsi"/>
            <w:sz w:val="22"/>
            <w:szCs w:val="22"/>
          </w:rPr>
          <w:delText>Lightyear</w:delText>
        </w:r>
      </w:del>
      <w:ins w:id="312"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's cost.  All Promotional Materials prepared by the Agent shall be submitted to </w:t>
      </w:r>
      <w:del w:id="313" w:author="Stillman Maxon" w:date="2019-10-10T13:20:00Z">
        <w:r w:rsidRPr="00DB09C1" w:rsidDel="00EF2A36">
          <w:rPr>
            <w:rFonts w:asciiTheme="minorHAnsi" w:hAnsiTheme="minorHAnsi"/>
            <w:sz w:val="22"/>
            <w:szCs w:val="22"/>
          </w:rPr>
          <w:delText>Lightyear</w:delText>
        </w:r>
      </w:del>
      <w:ins w:id="314"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for authorization prior to use.  The Agent shall not use and shall discontinue the use of any Promotional Materials which </w:t>
      </w:r>
      <w:del w:id="315" w:author="Stillman Maxon" w:date="2019-10-10T13:20:00Z">
        <w:r w:rsidRPr="00DB09C1" w:rsidDel="00EF2A36">
          <w:rPr>
            <w:rFonts w:asciiTheme="minorHAnsi" w:hAnsiTheme="minorHAnsi"/>
            <w:sz w:val="22"/>
            <w:szCs w:val="22"/>
          </w:rPr>
          <w:delText>Lightyear</w:delText>
        </w:r>
      </w:del>
      <w:ins w:id="316"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determines are inaccurate or out-of-date, in poor taste or that are inconsistent with any regional or system wide promotion campaign of </w:t>
      </w:r>
      <w:del w:id="317" w:author="Stillman Maxon" w:date="2019-10-10T13:20:00Z">
        <w:r w:rsidRPr="00DB09C1" w:rsidDel="00EF2A36">
          <w:rPr>
            <w:rFonts w:asciiTheme="minorHAnsi" w:hAnsiTheme="minorHAnsi"/>
            <w:sz w:val="22"/>
            <w:szCs w:val="22"/>
          </w:rPr>
          <w:delText>Lightyear</w:delText>
        </w:r>
      </w:del>
      <w:ins w:id="318"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Nothing contained herein shall obligate the Agent to purchase Promotional Materials from </w:t>
      </w:r>
      <w:del w:id="319" w:author="Stillman Maxon" w:date="2019-10-10T13:20:00Z">
        <w:r w:rsidRPr="00DB09C1" w:rsidDel="00EF2A36">
          <w:rPr>
            <w:rFonts w:asciiTheme="minorHAnsi" w:hAnsiTheme="minorHAnsi"/>
            <w:sz w:val="22"/>
            <w:szCs w:val="22"/>
          </w:rPr>
          <w:delText>Lightyear</w:delText>
        </w:r>
      </w:del>
      <w:ins w:id="320"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w:t>
      </w:r>
    </w:p>
    <w:p w14:paraId="508F7894" w14:textId="77777777" w:rsidR="000D28D8" w:rsidRPr="00DB09C1" w:rsidRDefault="000D28D8">
      <w:pPr>
        <w:jc w:val="both"/>
        <w:rPr>
          <w:rFonts w:asciiTheme="minorHAnsi" w:hAnsiTheme="minorHAnsi"/>
          <w:sz w:val="22"/>
          <w:szCs w:val="22"/>
        </w:rPr>
      </w:pPr>
    </w:p>
    <w:p w14:paraId="2B11ACDE" w14:textId="24FF56A4" w:rsidR="000D28D8" w:rsidRPr="00DB09C1" w:rsidRDefault="000D28D8">
      <w:pPr>
        <w:ind w:firstLine="720"/>
        <w:jc w:val="both"/>
        <w:rPr>
          <w:rFonts w:asciiTheme="minorHAnsi" w:hAnsiTheme="minorHAnsi"/>
          <w:sz w:val="22"/>
          <w:szCs w:val="22"/>
        </w:rPr>
      </w:pPr>
      <w:r w:rsidRPr="00DB09C1">
        <w:rPr>
          <w:rFonts w:asciiTheme="minorHAnsi" w:hAnsiTheme="minorHAnsi"/>
          <w:sz w:val="22"/>
          <w:szCs w:val="22"/>
        </w:rPr>
        <w:t>2.3</w:t>
      </w:r>
      <w:r w:rsidRPr="00DB09C1">
        <w:rPr>
          <w:rFonts w:asciiTheme="minorHAnsi" w:hAnsiTheme="minorHAnsi"/>
          <w:sz w:val="22"/>
          <w:szCs w:val="22"/>
        </w:rPr>
        <w:tab/>
      </w:r>
      <w:del w:id="321" w:author="Stillman Maxon" w:date="2019-10-10T13:20:00Z">
        <w:r w:rsidRPr="00DB09C1" w:rsidDel="00EF2A36">
          <w:rPr>
            <w:rFonts w:asciiTheme="minorHAnsi" w:hAnsiTheme="minorHAnsi"/>
            <w:sz w:val="22"/>
            <w:szCs w:val="22"/>
          </w:rPr>
          <w:delText>Lightyear</w:delText>
        </w:r>
      </w:del>
      <w:ins w:id="322"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shall provide access to the </w:t>
      </w:r>
      <w:del w:id="323" w:author="Stillman Maxon" w:date="2019-10-10T13:20:00Z">
        <w:r w:rsidRPr="00DB09C1" w:rsidDel="00EF2A36">
          <w:rPr>
            <w:rFonts w:asciiTheme="minorHAnsi" w:hAnsiTheme="minorHAnsi"/>
            <w:sz w:val="22"/>
            <w:szCs w:val="22"/>
          </w:rPr>
          <w:delText>Lightyear</w:delText>
        </w:r>
      </w:del>
      <w:ins w:id="324"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Portal Plus to each Agent.  The Agent acknowledges that the </w:t>
      </w:r>
      <w:del w:id="325" w:author="Stillman Maxon" w:date="2019-10-10T13:20:00Z">
        <w:r w:rsidRPr="00DB09C1" w:rsidDel="00EF2A36">
          <w:rPr>
            <w:rFonts w:asciiTheme="minorHAnsi" w:hAnsiTheme="minorHAnsi"/>
            <w:sz w:val="22"/>
            <w:szCs w:val="22"/>
          </w:rPr>
          <w:delText>Lightyear</w:delText>
        </w:r>
      </w:del>
      <w:ins w:id="326"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Portal Plus is proprietary software of </w:t>
      </w:r>
      <w:del w:id="327" w:author="Stillman Maxon" w:date="2019-10-10T13:20:00Z">
        <w:r w:rsidRPr="00DB09C1" w:rsidDel="00EF2A36">
          <w:rPr>
            <w:rFonts w:asciiTheme="minorHAnsi" w:hAnsiTheme="minorHAnsi"/>
            <w:sz w:val="22"/>
            <w:szCs w:val="22"/>
          </w:rPr>
          <w:delText>Lightyear</w:delText>
        </w:r>
      </w:del>
      <w:ins w:id="328"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and the Agent's use thereof shall be limited to the term of, and for the purposes of, this Agreement.  </w:t>
      </w:r>
    </w:p>
    <w:p w14:paraId="60219817" w14:textId="77777777" w:rsidR="000D28D8" w:rsidRPr="00DB09C1" w:rsidRDefault="000D28D8">
      <w:pPr>
        <w:jc w:val="both"/>
        <w:rPr>
          <w:rFonts w:asciiTheme="minorHAnsi" w:hAnsiTheme="minorHAnsi"/>
          <w:sz w:val="22"/>
          <w:szCs w:val="22"/>
        </w:rPr>
      </w:pPr>
    </w:p>
    <w:p w14:paraId="03D48339" w14:textId="72ABA725" w:rsidR="000D28D8" w:rsidRDefault="000D28D8">
      <w:pPr>
        <w:ind w:firstLine="720"/>
        <w:jc w:val="both"/>
        <w:rPr>
          <w:rFonts w:asciiTheme="minorHAnsi" w:hAnsiTheme="minorHAnsi"/>
          <w:sz w:val="22"/>
          <w:szCs w:val="22"/>
        </w:rPr>
      </w:pPr>
      <w:r w:rsidRPr="00DB09C1">
        <w:rPr>
          <w:rFonts w:asciiTheme="minorHAnsi" w:hAnsiTheme="minorHAnsi"/>
          <w:sz w:val="22"/>
          <w:szCs w:val="22"/>
        </w:rPr>
        <w:t>2.4</w:t>
      </w:r>
      <w:r w:rsidRPr="00DB09C1">
        <w:rPr>
          <w:rFonts w:asciiTheme="minorHAnsi" w:hAnsiTheme="minorHAnsi"/>
          <w:sz w:val="22"/>
          <w:szCs w:val="22"/>
        </w:rPr>
        <w:tab/>
        <w:t xml:space="preserve">The Agent understands that </w:t>
      </w:r>
      <w:del w:id="329" w:author="Stillman Maxon" w:date="2019-10-10T13:20:00Z">
        <w:r w:rsidRPr="00DB09C1" w:rsidDel="00EF2A36">
          <w:rPr>
            <w:rFonts w:asciiTheme="minorHAnsi" w:hAnsiTheme="minorHAnsi"/>
            <w:sz w:val="22"/>
            <w:szCs w:val="22"/>
          </w:rPr>
          <w:delText>Lightyear</w:delText>
        </w:r>
      </w:del>
      <w:ins w:id="330"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communicates with its Agents through the Agent Communications Website, and that in order for the Agent to receive the most up to date information about products, services and other matters, the Agent should have access to the Internet.</w:t>
      </w:r>
      <w:r w:rsidR="00AA31ED">
        <w:rPr>
          <w:rFonts w:asciiTheme="minorHAnsi" w:hAnsiTheme="minorHAnsi"/>
          <w:sz w:val="22"/>
          <w:szCs w:val="22"/>
        </w:rPr>
        <w:t xml:space="preserve">  </w:t>
      </w:r>
    </w:p>
    <w:p w14:paraId="0ABAE585" w14:textId="77777777" w:rsidR="00AA31ED" w:rsidRDefault="00AA31ED">
      <w:pPr>
        <w:ind w:firstLine="720"/>
        <w:jc w:val="both"/>
        <w:rPr>
          <w:rFonts w:asciiTheme="minorHAnsi" w:hAnsiTheme="minorHAnsi"/>
          <w:sz w:val="22"/>
          <w:szCs w:val="22"/>
        </w:rPr>
      </w:pPr>
    </w:p>
    <w:p w14:paraId="3F03E18E" w14:textId="424BD3D3" w:rsidR="00AA31ED" w:rsidRPr="00DB09C1" w:rsidRDefault="00AA31ED">
      <w:pPr>
        <w:ind w:firstLine="720"/>
        <w:jc w:val="both"/>
        <w:rPr>
          <w:rFonts w:asciiTheme="minorHAnsi" w:hAnsiTheme="minorHAnsi"/>
          <w:sz w:val="22"/>
          <w:szCs w:val="22"/>
        </w:rPr>
      </w:pPr>
      <w:r>
        <w:rPr>
          <w:rFonts w:asciiTheme="minorHAnsi" w:hAnsiTheme="minorHAnsi"/>
          <w:sz w:val="22"/>
          <w:szCs w:val="22"/>
        </w:rPr>
        <w:t>2.5</w:t>
      </w:r>
      <w:r>
        <w:rPr>
          <w:rFonts w:asciiTheme="minorHAnsi" w:hAnsiTheme="minorHAnsi"/>
          <w:sz w:val="22"/>
          <w:szCs w:val="22"/>
        </w:rPr>
        <w:tab/>
        <w:t>The Agent understand</w:t>
      </w:r>
      <w:r w:rsidR="00CA7A2D">
        <w:rPr>
          <w:rFonts w:asciiTheme="minorHAnsi" w:hAnsiTheme="minorHAnsi"/>
          <w:sz w:val="22"/>
          <w:szCs w:val="22"/>
        </w:rPr>
        <w:t>s</w:t>
      </w:r>
      <w:r>
        <w:rPr>
          <w:rFonts w:asciiTheme="minorHAnsi" w:hAnsiTheme="minorHAnsi"/>
          <w:sz w:val="22"/>
          <w:szCs w:val="22"/>
        </w:rPr>
        <w:t xml:space="preserve"> that the </w:t>
      </w:r>
      <w:del w:id="331" w:author="Stillman Maxon" w:date="2019-10-10T13:20:00Z">
        <w:r w:rsidDel="00EF2A36">
          <w:rPr>
            <w:rFonts w:asciiTheme="minorHAnsi" w:hAnsiTheme="minorHAnsi"/>
            <w:sz w:val="22"/>
            <w:szCs w:val="22"/>
          </w:rPr>
          <w:delText>Lightyear</w:delText>
        </w:r>
      </w:del>
      <w:ins w:id="332" w:author="Stillman Maxon" w:date="2019-10-10T13:20:00Z">
        <w:r w:rsidR="00EF2A36">
          <w:rPr>
            <w:rFonts w:asciiTheme="minorHAnsi" w:hAnsiTheme="minorHAnsi"/>
            <w:sz w:val="22"/>
            <w:szCs w:val="22"/>
          </w:rPr>
          <w:t>Hemp Logic</w:t>
        </w:r>
      </w:ins>
      <w:r>
        <w:rPr>
          <w:rFonts w:asciiTheme="minorHAnsi" w:hAnsiTheme="minorHAnsi"/>
          <w:sz w:val="22"/>
          <w:szCs w:val="22"/>
        </w:rPr>
        <w:t xml:space="preserve"> </w:t>
      </w:r>
      <w:ins w:id="333" w:author="Stillman Maxon" w:date="2019-10-10T14:44:00Z">
        <w:r w:rsidR="004814C5">
          <w:t>online</w:t>
        </w:r>
      </w:ins>
      <w:del w:id="334" w:author="Stillman Maxon" w:date="2019-10-10T14:44:00Z">
        <w:r w:rsidDel="004814C5">
          <w:rPr>
            <w:rFonts w:asciiTheme="minorHAnsi" w:hAnsiTheme="minorHAnsi"/>
            <w:sz w:val="22"/>
            <w:szCs w:val="22"/>
          </w:rPr>
          <w:delText>LightSource</w:delText>
        </w:r>
      </w:del>
      <w:r>
        <w:rPr>
          <w:rFonts w:asciiTheme="minorHAnsi" w:hAnsiTheme="minorHAnsi"/>
          <w:sz w:val="22"/>
          <w:szCs w:val="22"/>
        </w:rPr>
        <w:t xml:space="preserve"> tool is proprietary software designed for </w:t>
      </w:r>
      <w:del w:id="335" w:author="Stillman Maxon" w:date="2019-10-10T13:20:00Z">
        <w:r w:rsidDel="00EF2A36">
          <w:rPr>
            <w:rFonts w:asciiTheme="minorHAnsi" w:hAnsiTheme="minorHAnsi"/>
            <w:sz w:val="22"/>
            <w:szCs w:val="22"/>
          </w:rPr>
          <w:delText>Lightyear</w:delText>
        </w:r>
      </w:del>
      <w:ins w:id="336" w:author="Stillman Maxon" w:date="2019-10-10T13:20:00Z">
        <w:r w:rsidR="00EF2A36">
          <w:rPr>
            <w:rFonts w:asciiTheme="minorHAnsi" w:hAnsiTheme="minorHAnsi"/>
            <w:sz w:val="22"/>
            <w:szCs w:val="22"/>
          </w:rPr>
          <w:t>Hemp Logic</w:t>
        </w:r>
      </w:ins>
      <w:r>
        <w:rPr>
          <w:rFonts w:asciiTheme="minorHAnsi" w:hAnsiTheme="minorHAnsi"/>
          <w:sz w:val="22"/>
          <w:szCs w:val="22"/>
        </w:rPr>
        <w:t xml:space="preserve"> Agents and shall be used by the Agent to obtain customer quotes for applicable new business opportunities.</w:t>
      </w:r>
    </w:p>
    <w:p w14:paraId="12F0CDF2" w14:textId="77777777" w:rsidR="000D28D8" w:rsidRPr="00DB09C1" w:rsidRDefault="000D28D8">
      <w:pPr>
        <w:jc w:val="both"/>
        <w:rPr>
          <w:rFonts w:asciiTheme="minorHAnsi" w:hAnsiTheme="minorHAnsi"/>
          <w:sz w:val="22"/>
          <w:szCs w:val="22"/>
        </w:rPr>
      </w:pPr>
    </w:p>
    <w:p w14:paraId="3B1969B9" w14:textId="6FC9C3E9" w:rsidR="000D28D8" w:rsidRPr="00DB09C1" w:rsidRDefault="000D28D8">
      <w:pPr>
        <w:ind w:firstLine="720"/>
        <w:jc w:val="both"/>
        <w:rPr>
          <w:rFonts w:asciiTheme="minorHAnsi" w:hAnsiTheme="minorHAnsi"/>
          <w:sz w:val="22"/>
          <w:szCs w:val="22"/>
        </w:rPr>
      </w:pPr>
      <w:r w:rsidRPr="00DB09C1">
        <w:rPr>
          <w:rFonts w:asciiTheme="minorHAnsi" w:hAnsiTheme="minorHAnsi"/>
          <w:sz w:val="22"/>
          <w:szCs w:val="22"/>
        </w:rPr>
        <w:t>2.</w:t>
      </w:r>
      <w:r w:rsidR="00AA31ED">
        <w:rPr>
          <w:rFonts w:asciiTheme="minorHAnsi" w:hAnsiTheme="minorHAnsi"/>
          <w:sz w:val="22"/>
          <w:szCs w:val="22"/>
        </w:rPr>
        <w:t>6</w:t>
      </w:r>
      <w:r w:rsidRPr="00DB09C1">
        <w:rPr>
          <w:rFonts w:asciiTheme="minorHAnsi" w:hAnsiTheme="minorHAnsi"/>
          <w:sz w:val="22"/>
          <w:szCs w:val="22"/>
        </w:rPr>
        <w:tab/>
        <w:t xml:space="preserve">The Agent's Accounts will be billed monthly for service plus any applicable charges, interest, taxes or fees by </w:t>
      </w:r>
      <w:del w:id="337" w:author="Stillman Maxon" w:date="2019-10-10T13:20:00Z">
        <w:r w:rsidRPr="00DB09C1" w:rsidDel="00EF2A36">
          <w:rPr>
            <w:rFonts w:asciiTheme="minorHAnsi" w:hAnsiTheme="minorHAnsi"/>
            <w:sz w:val="22"/>
            <w:szCs w:val="22"/>
          </w:rPr>
          <w:delText>Lightyear</w:delText>
        </w:r>
      </w:del>
      <w:ins w:id="338"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or third-party vendors with whom </w:t>
      </w:r>
      <w:del w:id="339" w:author="Stillman Maxon" w:date="2019-10-10T13:20:00Z">
        <w:r w:rsidRPr="00DB09C1" w:rsidDel="00EF2A36">
          <w:rPr>
            <w:rFonts w:asciiTheme="minorHAnsi" w:hAnsiTheme="minorHAnsi"/>
            <w:sz w:val="22"/>
            <w:szCs w:val="22"/>
          </w:rPr>
          <w:delText>Lightyear</w:delText>
        </w:r>
      </w:del>
      <w:ins w:id="340"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has contracted. </w:t>
      </w:r>
    </w:p>
    <w:p w14:paraId="58F9A982" w14:textId="77777777" w:rsidR="000D28D8" w:rsidRPr="00DB09C1" w:rsidRDefault="000D28D8">
      <w:pPr>
        <w:jc w:val="both"/>
        <w:rPr>
          <w:rFonts w:asciiTheme="minorHAnsi" w:hAnsiTheme="minorHAnsi"/>
          <w:sz w:val="22"/>
          <w:szCs w:val="22"/>
        </w:rPr>
      </w:pPr>
    </w:p>
    <w:p w14:paraId="7CE8CF1E" w14:textId="77777777" w:rsidR="000D28D8" w:rsidRPr="00DB09C1" w:rsidRDefault="000D28D8">
      <w:pPr>
        <w:jc w:val="center"/>
        <w:rPr>
          <w:rFonts w:asciiTheme="minorHAnsi" w:hAnsiTheme="minorHAnsi"/>
          <w:b/>
          <w:sz w:val="22"/>
          <w:szCs w:val="22"/>
        </w:rPr>
      </w:pPr>
      <w:r w:rsidRPr="00DB09C1">
        <w:rPr>
          <w:rFonts w:asciiTheme="minorHAnsi" w:hAnsiTheme="minorHAnsi"/>
          <w:b/>
          <w:sz w:val="22"/>
          <w:szCs w:val="22"/>
        </w:rPr>
        <w:t>ARTICLE 3</w:t>
      </w:r>
    </w:p>
    <w:p w14:paraId="0A5EAB83" w14:textId="77777777" w:rsidR="000D28D8" w:rsidRPr="00DB09C1" w:rsidRDefault="000D28D8">
      <w:pPr>
        <w:jc w:val="center"/>
        <w:rPr>
          <w:rFonts w:asciiTheme="minorHAnsi" w:hAnsiTheme="minorHAnsi"/>
          <w:sz w:val="22"/>
          <w:szCs w:val="22"/>
        </w:rPr>
      </w:pPr>
      <w:r w:rsidRPr="00DB09C1">
        <w:rPr>
          <w:rFonts w:asciiTheme="minorHAnsi" w:hAnsiTheme="minorHAnsi"/>
          <w:b/>
          <w:sz w:val="22"/>
          <w:szCs w:val="22"/>
          <w:u w:val="single"/>
        </w:rPr>
        <w:t>Service Rates; Commissions</w:t>
      </w:r>
    </w:p>
    <w:p w14:paraId="6CE66C92" w14:textId="77777777" w:rsidR="000D28D8" w:rsidRPr="00DB09C1" w:rsidRDefault="000D28D8">
      <w:pPr>
        <w:jc w:val="center"/>
        <w:rPr>
          <w:rFonts w:asciiTheme="minorHAnsi" w:hAnsiTheme="minorHAnsi"/>
          <w:sz w:val="22"/>
          <w:szCs w:val="22"/>
        </w:rPr>
      </w:pPr>
    </w:p>
    <w:p w14:paraId="5EE00EC7" w14:textId="574CCBD4" w:rsidR="000D28D8" w:rsidRPr="00DB09C1" w:rsidRDefault="000D28D8">
      <w:pPr>
        <w:ind w:firstLine="720"/>
        <w:jc w:val="both"/>
        <w:rPr>
          <w:rFonts w:asciiTheme="minorHAnsi" w:hAnsiTheme="minorHAnsi"/>
          <w:strike/>
          <w:sz w:val="22"/>
          <w:szCs w:val="22"/>
        </w:rPr>
      </w:pPr>
      <w:r w:rsidRPr="00DB09C1">
        <w:rPr>
          <w:rFonts w:asciiTheme="minorHAnsi" w:hAnsiTheme="minorHAnsi"/>
          <w:sz w:val="22"/>
          <w:szCs w:val="22"/>
        </w:rPr>
        <w:t>3.1</w:t>
      </w:r>
      <w:r w:rsidRPr="00DB09C1">
        <w:rPr>
          <w:rFonts w:asciiTheme="minorHAnsi" w:hAnsiTheme="minorHAnsi"/>
          <w:sz w:val="22"/>
          <w:szCs w:val="22"/>
        </w:rPr>
        <w:tab/>
      </w:r>
      <w:del w:id="341" w:author="Stillman Maxon" w:date="2019-10-10T13:20:00Z">
        <w:r w:rsidRPr="00DB09C1" w:rsidDel="00EF2A36">
          <w:rPr>
            <w:rFonts w:asciiTheme="minorHAnsi" w:hAnsiTheme="minorHAnsi"/>
            <w:sz w:val="22"/>
            <w:szCs w:val="22"/>
          </w:rPr>
          <w:delText>Lightyear</w:delText>
        </w:r>
      </w:del>
      <w:ins w:id="342"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will provide the Agent with schedules of rates, fees and surcharges which the Agent shall offer to end users in connection with the sale of </w:t>
      </w:r>
      <w:del w:id="343" w:author="Stillman Maxon" w:date="2019-10-10T14:40:00Z">
        <w:r w:rsidRPr="00DB09C1" w:rsidDel="00C51953">
          <w:rPr>
            <w:rFonts w:asciiTheme="minorHAnsi" w:hAnsiTheme="minorHAnsi"/>
            <w:sz w:val="22"/>
            <w:szCs w:val="22"/>
          </w:rPr>
          <w:delText>Telecommunications Services</w:delText>
        </w:r>
      </w:del>
      <w:ins w:id="344" w:author="Stillman Maxon" w:date="2019-10-10T14:40:00Z">
        <w:r w:rsidR="00C51953">
          <w:rPr>
            <w:rFonts w:asciiTheme="minorHAnsi" w:hAnsiTheme="minorHAnsi"/>
            <w:sz w:val="22"/>
            <w:szCs w:val="22"/>
          </w:rPr>
          <w:t>Hemp Logic's products</w:t>
        </w:r>
      </w:ins>
      <w:r w:rsidRPr="00DB09C1">
        <w:rPr>
          <w:rFonts w:asciiTheme="minorHAnsi" w:hAnsiTheme="minorHAnsi"/>
          <w:sz w:val="22"/>
          <w:szCs w:val="22"/>
        </w:rPr>
        <w:t xml:space="preserve">  (the "Service Rates").  Effective as of the date indicated by </w:t>
      </w:r>
      <w:del w:id="345" w:author="Stillman Maxon" w:date="2019-10-10T13:20:00Z">
        <w:r w:rsidRPr="00DB09C1" w:rsidDel="00EF2A36">
          <w:rPr>
            <w:rFonts w:asciiTheme="minorHAnsi" w:hAnsiTheme="minorHAnsi"/>
            <w:sz w:val="22"/>
            <w:szCs w:val="22"/>
          </w:rPr>
          <w:delText>Lightyear</w:delText>
        </w:r>
      </w:del>
      <w:ins w:id="346"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w:t>
      </w:r>
      <w:del w:id="347" w:author="Stillman Maxon" w:date="2019-10-10T13:20:00Z">
        <w:r w:rsidRPr="00DB09C1" w:rsidDel="00EF2A36">
          <w:rPr>
            <w:rFonts w:asciiTheme="minorHAnsi" w:hAnsiTheme="minorHAnsi"/>
            <w:sz w:val="22"/>
            <w:szCs w:val="22"/>
          </w:rPr>
          <w:delText>Lightyear</w:delText>
        </w:r>
      </w:del>
      <w:ins w:id="348"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may adjust its rates from time to time based on changes in cost, competitive pressures in the marketplace and other similar costs and expenses.  Where more than one "plan" or price is specified for any service, the Agent may choose the plan or price to offer prospective End Users.  </w:t>
      </w:r>
      <w:del w:id="349" w:author="Stillman Maxon" w:date="2019-10-10T13:20:00Z">
        <w:r w:rsidRPr="00DB09C1" w:rsidDel="00EF2A36">
          <w:rPr>
            <w:rFonts w:asciiTheme="minorHAnsi" w:hAnsiTheme="minorHAnsi"/>
            <w:sz w:val="22"/>
            <w:szCs w:val="22"/>
          </w:rPr>
          <w:delText>Lightyear</w:delText>
        </w:r>
      </w:del>
      <w:ins w:id="350"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reserves the right in appropriate circumstances to move an account from one plan or program to another based on competitive pressures, volume, services provided and other similar criteria.</w:t>
      </w:r>
    </w:p>
    <w:p w14:paraId="54A3DE4E" w14:textId="77777777" w:rsidR="000D28D8" w:rsidRPr="00DB09C1" w:rsidRDefault="000D28D8">
      <w:pPr>
        <w:jc w:val="both"/>
        <w:rPr>
          <w:rFonts w:asciiTheme="minorHAnsi" w:hAnsiTheme="minorHAnsi"/>
          <w:sz w:val="22"/>
          <w:szCs w:val="22"/>
        </w:rPr>
      </w:pPr>
    </w:p>
    <w:p w14:paraId="2D943366" w14:textId="30495627" w:rsidR="000D28D8" w:rsidRPr="00DB09C1" w:rsidRDefault="000D28D8">
      <w:pPr>
        <w:ind w:firstLine="720"/>
        <w:jc w:val="both"/>
        <w:rPr>
          <w:rFonts w:asciiTheme="minorHAnsi" w:hAnsiTheme="minorHAnsi"/>
          <w:sz w:val="22"/>
          <w:szCs w:val="22"/>
        </w:rPr>
      </w:pPr>
      <w:r w:rsidRPr="00DB09C1">
        <w:rPr>
          <w:rFonts w:asciiTheme="minorHAnsi" w:hAnsiTheme="minorHAnsi"/>
          <w:sz w:val="22"/>
          <w:szCs w:val="22"/>
        </w:rPr>
        <w:t>3.2</w:t>
      </w:r>
      <w:r w:rsidRPr="00DB09C1">
        <w:rPr>
          <w:rFonts w:asciiTheme="minorHAnsi" w:hAnsiTheme="minorHAnsi"/>
          <w:sz w:val="22"/>
          <w:szCs w:val="22"/>
        </w:rPr>
        <w:tab/>
      </w:r>
      <w:del w:id="351" w:author="Stillman Maxon" w:date="2019-10-10T13:20:00Z">
        <w:r w:rsidRPr="00DB09C1" w:rsidDel="00EF2A36">
          <w:rPr>
            <w:rFonts w:asciiTheme="minorHAnsi" w:hAnsiTheme="minorHAnsi"/>
            <w:sz w:val="22"/>
            <w:szCs w:val="22"/>
          </w:rPr>
          <w:delText>Lightyear</w:delText>
        </w:r>
      </w:del>
      <w:ins w:id="352"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shall provide the Agent with monthly remittance reports containing itemized information with respect to the Agent's Accounts, including a calculation of the commission payment due the Agent for the reported month.</w:t>
      </w:r>
    </w:p>
    <w:p w14:paraId="29849A76" w14:textId="77777777" w:rsidR="000D28D8" w:rsidRPr="00DB09C1" w:rsidRDefault="000D28D8">
      <w:pPr>
        <w:jc w:val="both"/>
        <w:rPr>
          <w:rFonts w:asciiTheme="minorHAnsi" w:hAnsiTheme="minorHAnsi"/>
          <w:sz w:val="22"/>
          <w:szCs w:val="22"/>
        </w:rPr>
      </w:pPr>
    </w:p>
    <w:p w14:paraId="5F266281" w14:textId="77777777" w:rsidR="000D28D8" w:rsidRPr="00DB09C1" w:rsidRDefault="000D28D8">
      <w:pPr>
        <w:keepNext/>
        <w:keepLines/>
        <w:jc w:val="center"/>
        <w:rPr>
          <w:rFonts w:asciiTheme="minorHAnsi" w:hAnsiTheme="minorHAnsi"/>
          <w:b/>
          <w:sz w:val="22"/>
          <w:szCs w:val="22"/>
        </w:rPr>
      </w:pPr>
      <w:r w:rsidRPr="00DB09C1">
        <w:rPr>
          <w:rFonts w:asciiTheme="minorHAnsi" w:hAnsiTheme="minorHAnsi"/>
          <w:b/>
          <w:sz w:val="22"/>
          <w:szCs w:val="22"/>
        </w:rPr>
        <w:lastRenderedPageBreak/>
        <w:t>ARTICLE 4</w:t>
      </w:r>
    </w:p>
    <w:p w14:paraId="5E9DCD32" w14:textId="77777777" w:rsidR="000D28D8" w:rsidRPr="00DB09C1" w:rsidRDefault="000D28D8">
      <w:pPr>
        <w:keepNext/>
        <w:keepLines/>
        <w:jc w:val="center"/>
        <w:rPr>
          <w:rFonts w:asciiTheme="minorHAnsi" w:hAnsiTheme="minorHAnsi"/>
          <w:sz w:val="22"/>
          <w:szCs w:val="22"/>
        </w:rPr>
      </w:pPr>
      <w:r w:rsidRPr="00DB09C1">
        <w:rPr>
          <w:rFonts w:asciiTheme="minorHAnsi" w:hAnsiTheme="minorHAnsi"/>
          <w:b/>
          <w:sz w:val="22"/>
          <w:szCs w:val="22"/>
          <w:u w:val="single"/>
        </w:rPr>
        <w:t>Use of Marks</w:t>
      </w:r>
    </w:p>
    <w:p w14:paraId="66D5EB4D" w14:textId="77777777" w:rsidR="000D28D8" w:rsidRPr="00DB09C1" w:rsidRDefault="000D28D8">
      <w:pPr>
        <w:keepNext/>
        <w:keepLines/>
        <w:jc w:val="both"/>
        <w:rPr>
          <w:rFonts w:asciiTheme="minorHAnsi" w:hAnsiTheme="minorHAnsi"/>
          <w:sz w:val="22"/>
          <w:szCs w:val="22"/>
        </w:rPr>
      </w:pPr>
    </w:p>
    <w:p w14:paraId="37B0D7A4" w14:textId="7AEE5FDE" w:rsidR="000D28D8" w:rsidRPr="00DB09C1" w:rsidRDefault="000D28D8">
      <w:pPr>
        <w:keepLines/>
        <w:ind w:firstLine="720"/>
        <w:jc w:val="both"/>
        <w:rPr>
          <w:rFonts w:asciiTheme="minorHAnsi" w:hAnsiTheme="minorHAnsi"/>
          <w:sz w:val="22"/>
          <w:szCs w:val="22"/>
        </w:rPr>
      </w:pPr>
      <w:r w:rsidRPr="00DB09C1">
        <w:rPr>
          <w:rFonts w:asciiTheme="minorHAnsi" w:hAnsiTheme="minorHAnsi"/>
          <w:sz w:val="22"/>
          <w:szCs w:val="22"/>
        </w:rPr>
        <w:t xml:space="preserve">Without the prior written consent of </w:t>
      </w:r>
      <w:del w:id="353" w:author="Stillman Maxon" w:date="2019-10-10T13:20:00Z">
        <w:r w:rsidRPr="00DB09C1" w:rsidDel="00EF2A36">
          <w:rPr>
            <w:rFonts w:asciiTheme="minorHAnsi" w:hAnsiTheme="minorHAnsi"/>
            <w:sz w:val="22"/>
            <w:szCs w:val="22"/>
          </w:rPr>
          <w:delText>Lightyear</w:delText>
        </w:r>
      </w:del>
      <w:ins w:id="354"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the Agent shall not use, or authorize or permit any of its agents or representatives to use the name "</w:t>
      </w:r>
      <w:del w:id="355" w:author="Stillman Maxon" w:date="2019-10-10T13:20:00Z">
        <w:r w:rsidRPr="00DB09C1" w:rsidDel="00EF2A36">
          <w:rPr>
            <w:rFonts w:asciiTheme="minorHAnsi" w:hAnsiTheme="minorHAnsi"/>
            <w:sz w:val="22"/>
            <w:szCs w:val="22"/>
          </w:rPr>
          <w:delText>Lightyear</w:delText>
        </w:r>
      </w:del>
      <w:ins w:id="356" w:author="Stillman Maxon" w:date="2019-10-10T13:20:00Z">
        <w:r w:rsidR="00EF2A36">
          <w:rPr>
            <w:rFonts w:asciiTheme="minorHAnsi" w:hAnsiTheme="minorHAnsi"/>
            <w:sz w:val="22"/>
            <w:szCs w:val="22"/>
          </w:rPr>
          <w:t>Hemp Logic</w:t>
        </w:r>
      </w:ins>
      <w:del w:id="357" w:author="Stillman Maxon" w:date="2019-10-10T14:47:00Z">
        <w:r w:rsidRPr="00DB09C1" w:rsidDel="004814C5">
          <w:rPr>
            <w:rFonts w:asciiTheme="minorHAnsi" w:hAnsiTheme="minorHAnsi"/>
            <w:sz w:val="22"/>
            <w:szCs w:val="22"/>
          </w:rPr>
          <w:delText xml:space="preserve"> Network Solution</w:delText>
        </w:r>
      </w:del>
      <w:del w:id="358" w:author="Stillman Maxon" w:date="2019-10-10T14:46:00Z">
        <w:r w:rsidRPr="00DB09C1" w:rsidDel="004814C5">
          <w:rPr>
            <w:rFonts w:asciiTheme="minorHAnsi" w:hAnsiTheme="minorHAnsi"/>
            <w:sz w:val="22"/>
            <w:szCs w:val="22"/>
          </w:rPr>
          <w:delText>s</w:delText>
        </w:r>
      </w:del>
      <w:r w:rsidRPr="00DB09C1">
        <w:rPr>
          <w:rFonts w:asciiTheme="minorHAnsi" w:hAnsiTheme="minorHAnsi"/>
          <w:sz w:val="22"/>
          <w:szCs w:val="22"/>
        </w:rPr>
        <w:t>, LLC" or "</w:t>
      </w:r>
      <w:del w:id="359" w:author="Stillman Maxon" w:date="2019-10-10T13:20:00Z">
        <w:r w:rsidRPr="00DB09C1" w:rsidDel="00EF2A36">
          <w:rPr>
            <w:rFonts w:asciiTheme="minorHAnsi" w:hAnsiTheme="minorHAnsi"/>
            <w:sz w:val="22"/>
            <w:szCs w:val="22"/>
          </w:rPr>
          <w:delText>Lightyear</w:delText>
        </w:r>
      </w:del>
      <w:ins w:id="360"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or any other trademark or service mark owned by or licensed to </w:t>
      </w:r>
      <w:del w:id="361" w:author="Stillman Maxon" w:date="2019-10-10T13:20:00Z">
        <w:r w:rsidRPr="00DB09C1" w:rsidDel="00EF2A36">
          <w:rPr>
            <w:rFonts w:asciiTheme="minorHAnsi" w:hAnsiTheme="minorHAnsi"/>
            <w:sz w:val="22"/>
            <w:szCs w:val="22"/>
          </w:rPr>
          <w:delText>Lightyear</w:delText>
        </w:r>
      </w:del>
      <w:ins w:id="362"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for any purpose, except on authorized Promotional Materials.</w:t>
      </w:r>
      <w:r w:rsidR="001E5950">
        <w:rPr>
          <w:rFonts w:asciiTheme="minorHAnsi" w:hAnsiTheme="minorHAnsi"/>
          <w:sz w:val="22"/>
          <w:szCs w:val="22"/>
        </w:rPr>
        <w:t xml:space="preserve">    The Agent also cannot use the trademark or service mark owned by or licensed to any of </w:t>
      </w:r>
      <w:del w:id="363" w:author="Stillman Maxon" w:date="2019-10-10T13:20:00Z">
        <w:r w:rsidR="001E5950" w:rsidDel="00EF2A36">
          <w:rPr>
            <w:rFonts w:asciiTheme="minorHAnsi" w:hAnsiTheme="minorHAnsi"/>
            <w:sz w:val="22"/>
            <w:szCs w:val="22"/>
          </w:rPr>
          <w:delText>Lightyear</w:delText>
        </w:r>
      </w:del>
      <w:ins w:id="364" w:author="Stillman Maxon" w:date="2019-10-10T13:20:00Z">
        <w:r w:rsidR="00EF2A36">
          <w:rPr>
            <w:rFonts w:asciiTheme="minorHAnsi" w:hAnsiTheme="minorHAnsi"/>
            <w:sz w:val="22"/>
            <w:szCs w:val="22"/>
          </w:rPr>
          <w:t>Hemp Logic</w:t>
        </w:r>
      </w:ins>
      <w:r w:rsidR="001E5950">
        <w:rPr>
          <w:rFonts w:asciiTheme="minorHAnsi" w:hAnsiTheme="minorHAnsi"/>
          <w:sz w:val="22"/>
          <w:szCs w:val="22"/>
        </w:rPr>
        <w:t>’s underlying carrier(s) without their express, written consent.</w:t>
      </w:r>
    </w:p>
    <w:p w14:paraId="164D9349" w14:textId="77777777" w:rsidR="000D28D8" w:rsidRPr="00DB09C1" w:rsidRDefault="000D28D8">
      <w:pPr>
        <w:ind w:firstLine="720"/>
        <w:jc w:val="both"/>
        <w:rPr>
          <w:rFonts w:asciiTheme="minorHAnsi" w:hAnsiTheme="minorHAnsi"/>
          <w:sz w:val="22"/>
          <w:szCs w:val="22"/>
        </w:rPr>
      </w:pPr>
    </w:p>
    <w:p w14:paraId="39180FCB" w14:textId="77777777" w:rsidR="000D28D8" w:rsidRPr="00DB09C1" w:rsidRDefault="000D28D8">
      <w:pPr>
        <w:keepNext/>
        <w:keepLines/>
        <w:jc w:val="center"/>
        <w:rPr>
          <w:rFonts w:asciiTheme="minorHAnsi" w:hAnsiTheme="minorHAnsi"/>
          <w:b/>
          <w:sz w:val="22"/>
          <w:szCs w:val="22"/>
        </w:rPr>
      </w:pPr>
      <w:r w:rsidRPr="00DB09C1">
        <w:rPr>
          <w:rFonts w:asciiTheme="minorHAnsi" w:hAnsiTheme="minorHAnsi"/>
          <w:b/>
          <w:sz w:val="22"/>
          <w:szCs w:val="22"/>
        </w:rPr>
        <w:t>ARTICLE 5</w:t>
      </w:r>
    </w:p>
    <w:p w14:paraId="6B22A208" w14:textId="77777777" w:rsidR="000D28D8" w:rsidRPr="00DB09C1" w:rsidRDefault="000D28D8">
      <w:pPr>
        <w:pStyle w:val="Heading1"/>
        <w:tabs>
          <w:tab w:val="clear" w:pos="-1440"/>
          <w:tab w:val="clear" w:pos="-720"/>
          <w:tab w:val="clear" w:pos="1"/>
          <w:tab w:val="clear" w:pos="721"/>
          <w:tab w:val="clear" w:pos="1442"/>
          <w:tab w:val="clear" w:pos="2164"/>
          <w:tab w:val="clear" w:pos="2885"/>
          <w:tab w:val="clear" w:pos="3606"/>
          <w:tab w:val="clear" w:pos="4327"/>
          <w:tab w:val="clear" w:pos="5048"/>
          <w:tab w:val="clear" w:pos="5770"/>
          <w:tab w:val="clear" w:pos="6491"/>
          <w:tab w:val="clear" w:pos="7212"/>
          <w:tab w:val="clear" w:pos="7933"/>
          <w:tab w:val="clear" w:pos="8654"/>
          <w:tab w:val="clear" w:pos="9360"/>
          <w:tab w:val="clear" w:pos="9376"/>
          <w:tab w:val="clear" w:pos="10080"/>
          <w:tab w:val="clear" w:pos="10097"/>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rPr>
          <w:rFonts w:asciiTheme="minorHAnsi" w:hAnsiTheme="minorHAnsi"/>
          <w:sz w:val="22"/>
          <w:szCs w:val="22"/>
        </w:rPr>
      </w:pPr>
      <w:r w:rsidRPr="00DB09C1">
        <w:rPr>
          <w:rFonts w:asciiTheme="minorHAnsi" w:hAnsiTheme="minorHAnsi"/>
          <w:sz w:val="22"/>
          <w:szCs w:val="22"/>
        </w:rPr>
        <w:t xml:space="preserve">Force </w:t>
      </w:r>
      <w:proofErr w:type="spellStart"/>
      <w:r w:rsidRPr="00DB09C1">
        <w:rPr>
          <w:rFonts w:asciiTheme="minorHAnsi" w:hAnsiTheme="minorHAnsi"/>
          <w:sz w:val="22"/>
          <w:szCs w:val="22"/>
        </w:rPr>
        <w:t>Majeure</w:t>
      </w:r>
      <w:proofErr w:type="spellEnd"/>
    </w:p>
    <w:p w14:paraId="2AAEEB18" w14:textId="77777777" w:rsidR="000D28D8" w:rsidRPr="00DB09C1" w:rsidRDefault="000D28D8">
      <w:pPr>
        <w:keepNext/>
        <w:keepLines/>
        <w:jc w:val="both"/>
        <w:rPr>
          <w:rFonts w:asciiTheme="minorHAnsi" w:hAnsiTheme="minorHAnsi"/>
          <w:sz w:val="22"/>
          <w:szCs w:val="22"/>
        </w:rPr>
      </w:pPr>
    </w:p>
    <w:p w14:paraId="137DB7A3" w14:textId="200348F7" w:rsidR="000D28D8" w:rsidRPr="00DB09C1" w:rsidRDefault="000D28D8">
      <w:pPr>
        <w:keepLines/>
        <w:ind w:firstLine="720"/>
        <w:jc w:val="both"/>
        <w:rPr>
          <w:rFonts w:asciiTheme="minorHAnsi" w:hAnsiTheme="minorHAnsi"/>
          <w:sz w:val="22"/>
          <w:szCs w:val="22"/>
        </w:rPr>
      </w:pPr>
      <w:r w:rsidRPr="00DB09C1">
        <w:rPr>
          <w:rFonts w:asciiTheme="minorHAnsi" w:hAnsiTheme="minorHAnsi"/>
          <w:sz w:val="22"/>
          <w:szCs w:val="22"/>
        </w:rPr>
        <w:t>5.1</w:t>
      </w:r>
      <w:r w:rsidRPr="00DB09C1">
        <w:rPr>
          <w:rFonts w:asciiTheme="minorHAnsi" w:hAnsiTheme="minorHAnsi"/>
          <w:sz w:val="22"/>
          <w:szCs w:val="22"/>
        </w:rPr>
        <w:tab/>
        <w:t xml:space="preserve"> If </w:t>
      </w:r>
      <w:del w:id="365" w:author="Stillman Maxon" w:date="2019-10-10T13:20:00Z">
        <w:r w:rsidRPr="00DB09C1" w:rsidDel="00EF2A36">
          <w:rPr>
            <w:rFonts w:asciiTheme="minorHAnsi" w:hAnsiTheme="minorHAnsi"/>
            <w:sz w:val="22"/>
            <w:szCs w:val="22"/>
          </w:rPr>
          <w:delText>Lightyear</w:delText>
        </w:r>
      </w:del>
      <w:ins w:id="366"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's performance is prevented in whole or in part by causes beyond </w:t>
      </w:r>
      <w:del w:id="367" w:author="Stillman Maxon" w:date="2019-10-10T13:20:00Z">
        <w:r w:rsidRPr="00DB09C1" w:rsidDel="00EF2A36">
          <w:rPr>
            <w:rFonts w:asciiTheme="minorHAnsi" w:hAnsiTheme="minorHAnsi"/>
            <w:sz w:val="22"/>
            <w:szCs w:val="22"/>
          </w:rPr>
          <w:delText>Lightyear</w:delText>
        </w:r>
      </w:del>
      <w:ins w:id="368"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's reasonable control, including but not limited to the "Causes" identified in paragraph 5.2 below, then </w:t>
      </w:r>
      <w:del w:id="369" w:author="Stillman Maxon" w:date="2019-10-10T13:20:00Z">
        <w:r w:rsidRPr="00DB09C1" w:rsidDel="00EF2A36">
          <w:rPr>
            <w:rFonts w:asciiTheme="minorHAnsi" w:hAnsiTheme="minorHAnsi"/>
            <w:sz w:val="22"/>
            <w:szCs w:val="22"/>
          </w:rPr>
          <w:delText>Lightyear</w:delText>
        </w:r>
      </w:del>
      <w:ins w:id="370"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shall be excused from such performance on a day-to-day basis to the extent of such prevention, and the Agent shall likewise be excused from performance of its obligations on a day-to-day basis to the extent the Agent's obligations relate to the performance so prevented.</w:t>
      </w:r>
    </w:p>
    <w:p w14:paraId="58FA995E" w14:textId="77777777" w:rsidR="000D28D8" w:rsidRPr="00DB09C1" w:rsidRDefault="000D28D8">
      <w:pPr>
        <w:jc w:val="both"/>
        <w:rPr>
          <w:rFonts w:asciiTheme="minorHAnsi" w:hAnsiTheme="minorHAnsi"/>
          <w:sz w:val="22"/>
          <w:szCs w:val="22"/>
        </w:rPr>
      </w:pPr>
    </w:p>
    <w:p w14:paraId="20DA8AFC" w14:textId="77777777" w:rsidR="000D28D8" w:rsidRPr="00DB09C1" w:rsidRDefault="000D28D8">
      <w:pPr>
        <w:pStyle w:val="BodyTextIndent2"/>
        <w:rPr>
          <w:rFonts w:asciiTheme="minorHAnsi" w:hAnsiTheme="minorHAnsi"/>
          <w:sz w:val="22"/>
          <w:szCs w:val="22"/>
        </w:rPr>
      </w:pPr>
      <w:r w:rsidRPr="00DB09C1">
        <w:rPr>
          <w:rFonts w:asciiTheme="minorHAnsi" w:hAnsiTheme="minorHAnsi"/>
          <w:sz w:val="22"/>
          <w:szCs w:val="22"/>
        </w:rPr>
        <w:t>5.2</w:t>
      </w:r>
      <w:r w:rsidRPr="00DB09C1">
        <w:rPr>
          <w:rFonts w:asciiTheme="minorHAnsi" w:hAnsiTheme="minorHAnsi"/>
          <w:sz w:val="22"/>
          <w:szCs w:val="22"/>
        </w:rPr>
        <w:tab/>
        <w:t xml:space="preserve"> The "Causes" shall include any acts of God, acts of terrorism, fire, explosion, vandalism, cable cut, storm or other similar occurrence; any law, order, regulation, direction, action or request of the United States government or of any governmental department (including state and local governments or any government agency, commission, court, bureau, corporation or other instrumentality of any one or more of the foregoing) or of any civil or military authority; any national emergency, insurrection, riot, war, strike, lockout, work stoppage or other labor difficulty; or any supplier failure, shortage, breach or delay. </w:t>
      </w:r>
    </w:p>
    <w:p w14:paraId="7B12A53C" w14:textId="77777777" w:rsidR="000D28D8" w:rsidRPr="00DB09C1" w:rsidRDefault="000D28D8">
      <w:pPr>
        <w:jc w:val="both"/>
        <w:rPr>
          <w:rFonts w:asciiTheme="minorHAnsi" w:hAnsiTheme="minorHAnsi"/>
          <w:sz w:val="22"/>
          <w:szCs w:val="22"/>
        </w:rPr>
      </w:pPr>
    </w:p>
    <w:p w14:paraId="1559D7C6" w14:textId="3912F024" w:rsidR="000D28D8" w:rsidRPr="00DB09C1" w:rsidRDefault="000D28D8">
      <w:pPr>
        <w:pStyle w:val="BodyTextIndent"/>
        <w:rPr>
          <w:rFonts w:asciiTheme="minorHAnsi" w:hAnsiTheme="minorHAnsi"/>
          <w:sz w:val="22"/>
          <w:szCs w:val="22"/>
        </w:rPr>
      </w:pPr>
      <w:r w:rsidRPr="00DB09C1">
        <w:rPr>
          <w:rFonts w:asciiTheme="minorHAnsi" w:hAnsiTheme="minorHAnsi"/>
          <w:sz w:val="22"/>
          <w:szCs w:val="22"/>
        </w:rPr>
        <w:t>5.3</w:t>
      </w:r>
      <w:r w:rsidRPr="00DB09C1">
        <w:rPr>
          <w:rFonts w:asciiTheme="minorHAnsi" w:hAnsiTheme="minorHAnsi"/>
          <w:sz w:val="22"/>
          <w:szCs w:val="22"/>
        </w:rPr>
        <w:tab/>
        <w:t xml:space="preserve"> </w:t>
      </w:r>
      <w:del w:id="371" w:author="Stillman Maxon" w:date="2019-10-10T13:20:00Z">
        <w:r w:rsidRPr="00DB09C1" w:rsidDel="00EF2A36">
          <w:rPr>
            <w:rFonts w:asciiTheme="minorHAnsi" w:hAnsiTheme="minorHAnsi"/>
            <w:sz w:val="22"/>
            <w:szCs w:val="22"/>
          </w:rPr>
          <w:delText>Lightyear</w:delText>
        </w:r>
      </w:del>
      <w:ins w:id="372" w:author="Stillman Maxon" w:date="2019-10-10T13:20:00Z">
        <w:r w:rsidR="00EF2A36">
          <w:rPr>
            <w:rFonts w:asciiTheme="minorHAnsi" w:hAnsiTheme="minorHAnsi"/>
            <w:sz w:val="22"/>
            <w:szCs w:val="22"/>
          </w:rPr>
          <w:t>Hemp Logic</w:t>
        </w:r>
      </w:ins>
      <w:r w:rsidRPr="00DB09C1">
        <w:rPr>
          <w:rFonts w:asciiTheme="minorHAnsi" w:hAnsiTheme="minorHAnsi"/>
          <w:sz w:val="22"/>
          <w:szCs w:val="22"/>
        </w:rPr>
        <w:t xml:space="preserve"> and the Agent shall use their best efforts to avoid, remove or terminate such Causes of nonperformance and both parties shall proceed to perform with dispatch whenever such Causes are removed or cease.</w:t>
      </w:r>
    </w:p>
    <w:p w14:paraId="32B78CD7" w14:textId="77777777" w:rsidR="000D28D8" w:rsidRPr="00DB09C1" w:rsidRDefault="000D28D8">
      <w:pPr>
        <w:rPr>
          <w:sz w:val="22"/>
          <w:szCs w:val="22"/>
        </w:rPr>
      </w:pPr>
    </w:p>
    <w:p w14:paraId="46A2D9A4" w14:textId="77777777" w:rsidR="000D28D8" w:rsidRDefault="000D28D8"/>
    <w:p w14:paraId="708431A1" w14:textId="77777777" w:rsidR="000D28D8" w:rsidRDefault="000D28D8"/>
    <w:p w14:paraId="1A70F184" w14:textId="77777777" w:rsidR="000D28D8" w:rsidRDefault="000D28D8">
      <w:pPr>
        <w:rPr>
          <w:sz w:val="16"/>
        </w:rPr>
      </w:pPr>
    </w:p>
    <w:p w14:paraId="79EE0A86" w14:textId="77777777" w:rsidR="000D28D8" w:rsidRDefault="000D28D8">
      <w:pPr>
        <w:rPr>
          <w:sz w:val="16"/>
        </w:rPr>
      </w:pPr>
    </w:p>
    <w:p w14:paraId="3C16B203" w14:textId="77777777" w:rsidR="000D28D8" w:rsidRDefault="000D28D8">
      <w:pPr>
        <w:widowControl w:val="0"/>
        <w:jc w:val="center"/>
        <w:rPr>
          <w:sz w:val="48"/>
        </w:rPr>
      </w:pPr>
    </w:p>
    <w:p w14:paraId="4DB7F654" w14:textId="77777777" w:rsidR="000D28D8" w:rsidRDefault="000D28D8">
      <w:pPr>
        <w:widowControl w:val="0"/>
        <w:jc w:val="both"/>
        <w:rPr>
          <w:sz w:val="48"/>
        </w:rPr>
      </w:pPr>
    </w:p>
    <w:p w14:paraId="2571DB2B" w14:textId="77777777" w:rsidR="000D28D8" w:rsidRDefault="000D28D8">
      <w:pPr>
        <w:widowControl w:val="0"/>
        <w:jc w:val="both"/>
        <w:rPr>
          <w:sz w:val="48"/>
        </w:rPr>
      </w:pPr>
    </w:p>
    <w:p w14:paraId="1BF1D49E" w14:textId="77777777" w:rsidR="000D28D8" w:rsidRDefault="000D28D8">
      <w:pPr>
        <w:widowControl w:val="0"/>
        <w:jc w:val="both"/>
        <w:rPr>
          <w:sz w:val="48"/>
        </w:rPr>
      </w:pPr>
      <w:r>
        <w:rPr>
          <w:sz w:val="48"/>
        </w:rPr>
        <w:tab/>
      </w:r>
      <w:r>
        <w:rPr>
          <w:sz w:val="48"/>
        </w:rPr>
        <w:tab/>
      </w:r>
      <w:r>
        <w:rPr>
          <w:sz w:val="48"/>
        </w:rPr>
        <w:tab/>
      </w:r>
      <w:r>
        <w:rPr>
          <w:sz w:val="48"/>
        </w:rPr>
        <w:tab/>
      </w:r>
      <w:r>
        <w:rPr>
          <w:sz w:val="48"/>
        </w:rPr>
        <w:tab/>
      </w:r>
      <w:r>
        <w:rPr>
          <w:sz w:val="48"/>
        </w:rPr>
        <w:tab/>
      </w:r>
    </w:p>
    <w:p w14:paraId="27767CA1" w14:textId="77777777" w:rsidR="000D28D8" w:rsidRDefault="000D28D8">
      <w:pPr>
        <w:widowControl w:val="0"/>
        <w:tabs>
          <w:tab w:val="right" w:pos="9360"/>
        </w:tabs>
        <w:jc w:val="both"/>
      </w:pPr>
      <w:r>
        <w:rPr>
          <w:sz w:val="16"/>
        </w:rPr>
        <w:tab/>
      </w:r>
    </w:p>
    <w:p w14:paraId="0797EE0E" w14:textId="77777777" w:rsidR="00DB09C1" w:rsidRDefault="00DB09C1">
      <w:pPr>
        <w:widowControl w:val="0"/>
        <w:tabs>
          <w:tab w:val="right" w:pos="9360"/>
        </w:tabs>
        <w:jc w:val="both"/>
      </w:pPr>
    </w:p>
    <w:sectPr w:rsidR="00DB09C1" w:rsidSect="00A96DAA">
      <w:footnotePr>
        <w:numFmt w:val="lowerLetter"/>
      </w:footnotePr>
      <w:endnotePr>
        <w:numFmt w:val="lowerLetter"/>
      </w:endnotePr>
      <w:type w:val="continuous"/>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F769C" w14:textId="77777777" w:rsidR="007C120B" w:rsidRDefault="007C120B">
      <w:r>
        <w:separator/>
      </w:r>
    </w:p>
  </w:endnote>
  <w:endnote w:type="continuationSeparator" w:id="0">
    <w:p w14:paraId="69AC8FBB" w14:textId="77777777" w:rsidR="007C120B" w:rsidRDefault="007C1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720B9" w14:textId="77777777" w:rsidR="004D0AA1" w:rsidRDefault="00E24727">
    <w:pPr>
      <w:pStyle w:val="Footer"/>
      <w:framePr w:wrap="around" w:vAnchor="text" w:hAnchor="margin" w:xAlign="center" w:y="1"/>
      <w:rPr>
        <w:rStyle w:val="PageNumber"/>
      </w:rPr>
    </w:pPr>
    <w:r>
      <w:rPr>
        <w:rStyle w:val="PageNumber"/>
      </w:rPr>
      <w:fldChar w:fldCharType="begin"/>
    </w:r>
    <w:r w:rsidR="004D0AA1">
      <w:rPr>
        <w:rStyle w:val="PageNumber"/>
      </w:rPr>
      <w:instrText xml:space="preserve">PAGE  </w:instrText>
    </w:r>
    <w:r>
      <w:rPr>
        <w:rStyle w:val="PageNumber"/>
      </w:rPr>
      <w:fldChar w:fldCharType="separate"/>
    </w:r>
    <w:r w:rsidR="004D0AA1">
      <w:rPr>
        <w:rStyle w:val="PageNumber"/>
        <w:noProof/>
      </w:rPr>
      <w:t>2</w:t>
    </w:r>
    <w:r>
      <w:rPr>
        <w:rStyle w:val="PageNumber"/>
      </w:rPr>
      <w:fldChar w:fldCharType="end"/>
    </w:r>
  </w:p>
  <w:p w14:paraId="317F3046" w14:textId="77777777" w:rsidR="004D0AA1" w:rsidRDefault="004D0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A2F56" w14:textId="77777777" w:rsidR="004D0AA1" w:rsidRDefault="0055543B">
    <w:pPr>
      <w:pStyle w:val="Footer"/>
      <w:jc w:val="center"/>
    </w:pPr>
    <w:r>
      <w:fldChar w:fldCharType="begin"/>
    </w:r>
    <w:r>
      <w:instrText xml:space="preserve"> PAGE   \* MERGEFORMAT </w:instrText>
    </w:r>
    <w:r>
      <w:fldChar w:fldCharType="separate"/>
    </w:r>
    <w:r w:rsidR="00A00D9E">
      <w:rPr>
        <w:noProof/>
      </w:rPr>
      <w:t>11</w:t>
    </w:r>
    <w:r>
      <w:rPr>
        <w:noProof/>
      </w:rPr>
      <w:fldChar w:fldCharType="end"/>
    </w:r>
  </w:p>
  <w:p w14:paraId="56670355" w14:textId="77777777" w:rsidR="004D0AA1" w:rsidRDefault="004D0A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E3B72" w14:textId="77777777" w:rsidR="004D0AA1" w:rsidRDefault="004D0A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D3BB7" w14:textId="77777777" w:rsidR="007C120B" w:rsidRDefault="007C120B">
      <w:r>
        <w:separator/>
      </w:r>
    </w:p>
  </w:footnote>
  <w:footnote w:type="continuationSeparator" w:id="0">
    <w:p w14:paraId="32B69C34" w14:textId="77777777" w:rsidR="007C120B" w:rsidRDefault="007C1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5ED"/>
    <w:multiLevelType w:val="multilevel"/>
    <w:tmpl w:val="8C3C460A"/>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21852594"/>
    <w:multiLevelType w:val="hybridMultilevel"/>
    <w:tmpl w:val="A336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F7151"/>
    <w:multiLevelType w:val="hybridMultilevel"/>
    <w:tmpl w:val="8DCC56A8"/>
    <w:lvl w:ilvl="0" w:tplc="F7484B50">
      <w:start w:val="4"/>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600A379D"/>
    <w:multiLevelType w:val="hybridMultilevel"/>
    <w:tmpl w:val="7772F13C"/>
    <w:lvl w:ilvl="0" w:tplc="1A7EC6A0">
      <w:start w:val="1"/>
      <w:numFmt w:val="none"/>
      <w:lvlText w:val="(e)"/>
      <w:lvlJc w:val="left"/>
      <w:pPr>
        <w:tabs>
          <w:tab w:val="num" w:pos="1440"/>
        </w:tabs>
        <w:ind w:left="1440" w:hanging="720"/>
      </w:pPr>
      <w:rPr>
        <w:rFonts w:hint="default"/>
      </w:rPr>
    </w:lvl>
    <w:lvl w:ilvl="1" w:tplc="3B4E8666">
      <w:start w:val="6"/>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A9329A8"/>
    <w:multiLevelType w:val="hybridMultilevel"/>
    <w:tmpl w:val="13EA37DE"/>
    <w:lvl w:ilvl="0" w:tplc="87DC8CCC">
      <w:start w:val="1"/>
      <w:numFmt w:val="lowerLetter"/>
      <w:lvlText w:val="(%1)"/>
      <w:lvlJc w:val="left"/>
      <w:pPr>
        <w:tabs>
          <w:tab w:val="num" w:pos="1081"/>
        </w:tabs>
        <w:ind w:left="1081" w:hanging="360"/>
      </w:pPr>
      <w:rPr>
        <w:rFonts w:hint="default"/>
      </w:rPr>
    </w:lvl>
    <w:lvl w:ilvl="1" w:tplc="04090019" w:tentative="1">
      <w:start w:val="1"/>
      <w:numFmt w:val="lowerLetter"/>
      <w:lvlText w:val="%2."/>
      <w:lvlJc w:val="left"/>
      <w:pPr>
        <w:tabs>
          <w:tab w:val="num" w:pos="1801"/>
        </w:tabs>
        <w:ind w:left="1801" w:hanging="360"/>
      </w:pPr>
    </w:lvl>
    <w:lvl w:ilvl="2" w:tplc="0409001B" w:tentative="1">
      <w:start w:val="1"/>
      <w:numFmt w:val="lowerRoman"/>
      <w:lvlText w:val="%3."/>
      <w:lvlJc w:val="right"/>
      <w:pPr>
        <w:tabs>
          <w:tab w:val="num" w:pos="2521"/>
        </w:tabs>
        <w:ind w:left="2521" w:hanging="180"/>
      </w:pPr>
    </w:lvl>
    <w:lvl w:ilvl="3" w:tplc="0409000F" w:tentative="1">
      <w:start w:val="1"/>
      <w:numFmt w:val="decimal"/>
      <w:lvlText w:val="%4."/>
      <w:lvlJc w:val="left"/>
      <w:pPr>
        <w:tabs>
          <w:tab w:val="num" w:pos="3241"/>
        </w:tabs>
        <w:ind w:left="3241" w:hanging="360"/>
      </w:pPr>
    </w:lvl>
    <w:lvl w:ilvl="4" w:tplc="04090019" w:tentative="1">
      <w:start w:val="1"/>
      <w:numFmt w:val="lowerLetter"/>
      <w:lvlText w:val="%5."/>
      <w:lvlJc w:val="left"/>
      <w:pPr>
        <w:tabs>
          <w:tab w:val="num" w:pos="3961"/>
        </w:tabs>
        <w:ind w:left="3961" w:hanging="360"/>
      </w:pPr>
    </w:lvl>
    <w:lvl w:ilvl="5" w:tplc="0409001B" w:tentative="1">
      <w:start w:val="1"/>
      <w:numFmt w:val="lowerRoman"/>
      <w:lvlText w:val="%6."/>
      <w:lvlJc w:val="right"/>
      <w:pPr>
        <w:tabs>
          <w:tab w:val="num" w:pos="4681"/>
        </w:tabs>
        <w:ind w:left="4681" w:hanging="180"/>
      </w:pPr>
    </w:lvl>
    <w:lvl w:ilvl="6" w:tplc="0409000F" w:tentative="1">
      <w:start w:val="1"/>
      <w:numFmt w:val="decimal"/>
      <w:lvlText w:val="%7."/>
      <w:lvlJc w:val="left"/>
      <w:pPr>
        <w:tabs>
          <w:tab w:val="num" w:pos="5401"/>
        </w:tabs>
        <w:ind w:left="5401" w:hanging="360"/>
      </w:pPr>
    </w:lvl>
    <w:lvl w:ilvl="7" w:tplc="04090019" w:tentative="1">
      <w:start w:val="1"/>
      <w:numFmt w:val="lowerLetter"/>
      <w:lvlText w:val="%8."/>
      <w:lvlJc w:val="left"/>
      <w:pPr>
        <w:tabs>
          <w:tab w:val="num" w:pos="6121"/>
        </w:tabs>
        <w:ind w:left="6121" w:hanging="360"/>
      </w:pPr>
    </w:lvl>
    <w:lvl w:ilvl="8" w:tplc="0409001B" w:tentative="1">
      <w:start w:val="1"/>
      <w:numFmt w:val="lowerRoman"/>
      <w:lvlText w:val="%9."/>
      <w:lvlJc w:val="right"/>
      <w:pPr>
        <w:tabs>
          <w:tab w:val="num" w:pos="6841"/>
        </w:tabs>
        <w:ind w:left="6841" w:hanging="180"/>
      </w:pPr>
    </w:lvl>
  </w:abstractNum>
  <w:abstractNum w:abstractNumId="5" w15:restartNumberingAfterBreak="0">
    <w:nsid w:val="7E850810"/>
    <w:multiLevelType w:val="hybridMultilevel"/>
    <w:tmpl w:val="2A7C5CD8"/>
    <w:lvl w:ilvl="0" w:tplc="FFFFFFFF">
      <w:start w:val="1"/>
      <w:numFmt w:val="lowerLetter"/>
      <w:lvlText w:val="(%1)"/>
      <w:lvlJc w:val="left"/>
      <w:pPr>
        <w:tabs>
          <w:tab w:val="num" w:pos="2160"/>
        </w:tabs>
        <w:ind w:left="2160" w:hanging="720"/>
      </w:pPr>
      <w:rPr>
        <w:rFonts w:hint="default"/>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illman Maxon">
    <w15:presenceInfo w15:providerId="Windows Live" w15:userId="cf0bf88aa647a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1" w:cryptProviderType="rsaFull" w:cryptAlgorithmClass="hash" w:cryptAlgorithmType="typeAny" w:cryptAlgorithmSid="4" w:cryptSpinCount="100000" w:hash="it8B39b98JhnjYKe2pgbRjxI6WY=" w:salt="c6vEuBj4wr2ZLoLyeX89Ng=="/>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52"/>
    <w:rsid w:val="00006952"/>
    <w:rsid w:val="00023103"/>
    <w:rsid w:val="00027E6E"/>
    <w:rsid w:val="000552CE"/>
    <w:rsid w:val="00061B11"/>
    <w:rsid w:val="00072626"/>
    <w:rsid w:val="00092F48"/>
    <w:rsid w:val="000D28D8"/>
    <w:rsid w:val="000E2E69"/>
    <w:rsid w:val="001B4932"/>
    <w:rsid w:val="001E5950"/>
    <w:rsid w:val="0020287D"/>
    <w:rsid w:val="00212D30"/>
    <w:rsid w:val="00215A14"/>
    <w:rsid w:val="0023405F"/>
    <w:rsid w:val="00240611"/>
    <w:rsid w:val="00256E1A"/>
    <w:rsid w:val="00261CA2"/>
    <w:rsid w:val="0027532F"/>
    <w:rsid w:val="00295A5A"/>
    <w:rsid w:val="002E3EBC"/>
    <w:rsid w:val="003573BD"/>
    <w:rsid w:val="00361C5F"/>
    <w:rsid w:val="00374237"/>
    <w:rsid w:val="003F7B5D"/>
    <w:rsid w:val="0043336A"/>
    <w:rsid w:val="0044559B"/>
    <w:rsid w:val="00457F64"/>
    <w:rsid w:val="00467AA4"/>
    <w:rsid w:val="00476DBE"/>
    <w:rsid w:val="004814C5"/>
    <w:rsid w:val="00487A5E"/>
    <w:rsid w:val="004D0AA1"/>
    <w:rsid w:val="004D67AE"/>
    <w:rsid w:val="004E74A4"/>
    <w:rsid w:val="00515525"/>
    <w:rsid w:val="0055543B"/>
    <w:rsid w:val="00591F10"/>
    <w:rsid w:val="00622F64"/>
    <w:rsid w:val="00631308"/>
    <w:rsid w:val="00641AA6"/>
    <w:rsid w:val="006D20C0"/>
    <w:rsid w:val="007002FB"/>
    <w:rsid w:val="0070730E"/>
    <w:rsid w:val="007931C7"/>
    <w:rsid w:val="007B47F7"/>
    <w:rsid w:val="007C120B"/>
    <w:rsid w:val="008008E6"/>
    <w:rsid w:val="008203E2"/>
    <w:rsid w:val="008415DB"/>
    <w:rsid w:val="00847E0A"/>
    <w:rsid w:val="00871ED8"/>
    <w:rsid w:val="008E340B"/>
    <w:rsid w:val="00934392"/>
    <w:rsid w:val="0094015F"/>
    <w:rsid w:val="0094265E"/>
    <w:rsid w:val="00953D81"/>
    <w:rsid w:val="009A38BF"/>
    <w:rsid w:val="009D6403"/>
    <w:rsid w:val="00A00D9E"/>
    <w:rsid w:val="00A057E5"/>
    <w:rsid w:val="00A71D2E"/>
    <w:rsid w:val="00A96DAA"/>
    <w:rsid w:val="00AA31ED"/>
    <w:rsid w:val="00AE7EEA"/>
    <w:rsid w:val="00B00D3E"/>
    <w:rsid w:val="00B53E1F"/>
    <w:rsid w:val="00B86556"/>
    <w:rsid w:val="00BD38AB"/>
    <w:rsid w:val="00BF2D39"/>
    <w:rsid w:val="00C10D6D"/>
    <w:rsid w:val="00C27F13"/>
    <w:rsid w:val="00C51953"/>
    <w:rsid w:val="00CA7A2D"/>
    <w:rsid w:val="00CC58CB"/>
    <w:rsid w:val="00D45BBD"/>
    <w:rsid w:val="00D93C7F"/>
    <w:rsid w:val="00D97A97"/>
    <w:rsid w:val="00DB071E"/>
    <w:rsid w:val="00DB09C1"/>
    <w:rsid w:val="00DD078F"/>
    <w:rsid w:val="00DE637B"/>
    <w:rsid w:val="00E24727"/>
    <w:rsid w:val="00EA0A6E"/>
    <w:rsid w:val="00EA5FE8"/>
    <w:rsid w:val="00EB2FCE"/>
    <w:rsid w:val="00EF2A36"/>
    <w:rsid w:val="00EF2C0A"/>
    <w:rsid w:val="00F330EF"/>
    <w:rsid w:val="00F37434"/>
    <w:rsid w:val="00F8189D"/>
    <w:rsid w:val="00F81DA6"/>
    <w:rsid w:val="00F9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F16DB"/>
  <w15:docId w15:val="{6890684B-B5A5-4357-A755-BCB856B8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6DAA"/>
    <w:rPr>
      <w:sz w:val="24"/>
    </w:rPr>
  </w:style>
  <w:style w:type="paragraph" w:styleId="Heading1">
    <w:name w:val="heading 1"/>
    <w:basedOn w:val="Normal"/>
    <w:next w:val="Normal"/>
    <w:qFormat/>
    <w:rsid w:val="00A96DAA"/>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96DAA"/>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Pr>
      <w:b/>
      <w:sz w:val="40"/>
    </w:rPr>
  </w:style>
  <w:style w:type="paragraph" w:styleId="BodyText">
    <w:name w:val="Body Text"/>
    <w:basedOn w:val="Normal"/>
    <w:rsid w:val="00A96DAA"/>
    <w:pPr>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pPr>
    <w:rPr>
      <w:bCs/>
    </w:rPr>
  </w:style>
  <w:style w:type="paragraph" w:styleId="Subtitle">
    <w:name w:val="Subtitle"/>
    <w:basedOn w:val="Normal"/>
    <w:qFormat/>
    <w:rsid w:val="00A96DAA"/>
    <w:pPr>
      <w:keepNext/>
      <w:keepLines/>
      <w:tabs>
        <w:tab w:val="left" w:pos="-1440"/>
        <w:tab w:val="left" w:pos="-720"/>
        <w:tab w:val="left" w:pos="1"/>
        <w:tab w:val="left" w:pos="721"/>
        <w:tab w:val="left" w:pos="1442"/>
        <w:tab w:val="left" w:pos="2164"/>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Pr>
      <w:b/>
      <w:sz w:val="36"/>
      <w:u w:val="single"/>
    </w:rPr>
  </w:style>
  <w:style w:type="paragraph" w:styleId="BodyText2">
    <w:name w:val="Body Text 2"/>
    <w:basedOn w:val="Normal"/>
    <w:rsid w:val="00A96DAA"/>
    <w:pPr>
      <w:jc w:val="both"/>
    </w:pPr>
  </w:style>
  <w:style w:type="paragraph" w:styleId="BodyTextIndent3">
    <w:name w:val="Body Text Indent 3"/>
    <w:basedOn w:val="Normal"/>
    <w:rsid w:val="00A96DAA"/>
    <w:pPr>
      <w:tabs>
        <w:tab w:val="left" w:pos="-1440"/>
        <w:tab w:val="left" w:pos="-720"/>
        <w:tab w:val="left" w:pos="1"/>
        <w:tab w:val="left" w:pos="721"/>
        <w:tab w:val="left" w:pos="1440"/>
        <w:tab w:val="left" w:pos="2885"/>
        <w:tab w:val="left" w:pos="3606"/>
        <w:tab w:val="left" w:pos="4327"/>
        <w:tab w:val="left" w:pos="5048"/>
        <w:tab w:val="left" w:pos="5770"/>
        <w:tab w:val="left" w:pos="6491"/>
        <w:tab w:val="left" w:pos="7212"/>
        <w:tab w:val="left" w:pos="7933"/>
        <w:tab w:val="left" w:pos="8654"/>
        <w:tab w:val="left" w:pos="9360"/>
        <w:tab w:val="left" w:pos="9376"/>
        <w:tab w:val="left" w:pos="10080"/>
        <w:tab w:val="left" w:pos="10097"/>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pPr>
  </w:style>
  <w:style w:type="paragraph" w:styleId="BodyText3">
    <w:name w:val="Body Text 3"/>
    <w:basedOn w:val="Normal"/>
    <w:rsid w:val="00A96DAA"/>
    <w:pPr>
      <w:tabs>
        <w:tab w:val="center" w:pos="4680"/>
      </w:tabs>
      <w:jc w:val="center"/>
    </w:pPr>
    <w:rPr>
      <w:b/>
      <w:bCs/>
    </w:rPr>
  </w:style>
  <w:style w:type="paragraph" w:styleId="Footer">
    <w:name w:val="footer"/>
    <w:basedOn w:val="Normal"/>
    <w:link w:val="FooterChar"/>
    <w:uiPriority w:val="99"/>
    <w:rsid w:val="00A96DAA"/>
    <w:pPr>
      <w:tabs>
        <w:tab w:val="center" w:pos="4320"/>
        <w:tab w:val="right" w:pos="8640"/>
      </w:tabs>
    </w:pPr>
    <w:rPr>
      <w:sz w:val="20"/>
    </w:rPr>
  </w:style>
  <w:style w:type="character" w:styleId="PageNumber">
    <w:name w:val="page number"/>
    <w:basedOn w:val="DefaultParagraphFont"/>
    <w:rsid w:val="00A96DAA"/>
  </w:style>
  <w:style w:type="paragraph" w:styleId="BodyTextIndent">
    <w:name w:val="Body Text Indent"/>
    <w:basedOn w:val="Normal"/>
    <w:rsid w:val="00A96DAA"/>
    <w:pPr>
      <w:ind w:firstLine="720"/>
      <w:jc w:val="both"/>
    </w:pPr>
    <w:rPr>
      <w:sz w:val="20"/>
    </w:rPr>
  </w:style>
  <w:style w:type="paragraph" w:styleId="BodyTextIndent2">
    <w:name w:val="Body Text Indent 2"/>
    <w:basedOn w:val="Normal"/>
    <w:rsid w:val="00A96DAA"/>
    <w:pPr>
      <w:ind w:firstLine="720"/>
      <w:jc w:val="both"/>
    </w:pPr>
  </w:style>
  <w:style w:type="paragraph" w:styleId="Header">
    <w:name w:val="header"/>
    <w:basedOn w:val="Normal"/>
    <w:rsid w:val="00A96DAA"/>
    <w:pPr>
      <w:tabs>
        <w:tab w:val="center" w:pos="4320"/>
        <w:tab w:val="right" w:pos="8640"/>
      </w:tabs>
    </w:pPr>
  </w:style>
  <w:style w:type="character" w:customStyle="1" w:styleId="FooterChar">
    <w:name w:val="Footer Char"/>
    <w:basedOn w:val="DefaultParagraphFont"/>
    <w:link w:val="Footer"/>
    <w:uiPriority w:val="99"/>
    <w:rsid w:val="00F330EF"/>
  </w:style>
  <w:style w:type="paragraph" w:styleId="ListParagraph">
    <w:name w:val="List Paragraph"/>
    <w:basedOn w:val="Normal"/>
    <w:uiPriority w:val="34"/>
    <w:qFormat/>
    <w:rsid w:val="00AA31ED"/>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rsid w:val="00A00D9E"/>
    <w:rPr>
      <w:rFonts w:ascii="Tahoma" w:hAnsi="Tahoma" w:cs="Tahoma"/>
      <w:sz w:val="16"/>
      <w:szCs w:val="16"/>
    </w:rPr>
  </w:style>
  <w:style w:type="character" w:customStyle="1" w:styleId="BalloonTextChar">
    <w:name w:val="Balloon Text Char"/>
    <w:basedOn w:val="DefaultParagraphFont"/>
    <w:link w:val="BalloonText"/>
    <w:rsid w:val="00A00D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4409</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Lightyear Network Solutions LLC</Company>
  <LinksUpToDate>false</LinksUpToDate>
  <CharactersWithSpaces>29488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lhunt</dc:creator>
  <cp:lastModifiedBy>Tanner Hallbeck</cp:lastModifiedBy>
  <cp:revision>7</cp:revision>
  <cp:lastPrinted>2011-02-01T19:01:00Z</cp:lastPrinted>
  <dcterms:created xsi:type="dcterms:W3CDTF">2019-10-20T21:52:00Z</dcterms:created>
  <dcterms:modified xsi:type="dcterms:W3CDTF">2019-10-20T21:56:00Z</dcterms:modified>
</cp:coreProperties>
</file>